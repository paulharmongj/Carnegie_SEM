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6FA65" w14:textId="7221A639" w:rsidR="0017269C" w:rsidRPr="004E7B53" w:rsidRDefault="0017269C" w:rsidP="0017269C">
      <w:pPr>
        <w:jc w:val="center"/>
        <w:rPr>
          <w:rFonts w:cs="Times New Roman"/>
        </w:rPr>
      </w:pPr>
      <w:r w:rsidRPr="004E7B53">
        <w:rPr>
          <w:rFonts w:cs="Times New Roman"/>
        </w:rPr>
        <w:t xml:space="preserve">INITIAL DRAFT: SEM-BASED ALTERNATIVE TO CARNEGIE </w:t>
      </w:r>
      <w:commentRangeStart w:id="0"/>
      <w:r w:rsidRPr="004E7B53">
        <w:rPr>
          <w:rFonts w:cs="Times New Roman"/>
        </w:rPr>
        <w:t>CLASSIFICATIONS</w:t>
      </w:r>
      <w:commentRangeEnd w:id="0"/>
      <w:r w:rsidR="00B8692E">
        <w:rPr>
          <w:rStyle w:val="CommentReference"/>
        </w:rPr>
        <w:commentReference w:id="0"/>
      </w:r>
    </w:p>
    <w:p w14:paraId="0FF2D71D" w14:textId="415EDD2A" w:rsidR="0017269C" w:rsidRPr="004E7B53" w:rsidRDefault="0017269C" w:rsidP="0017269C">
      <w:pPr>
        <w:jc w:val="center"/>
        <w:rPr>
          <w:rFonts w:cs="Times New Roman"/>
          <w:i/>
        </w:rPr>
      </w:pPr>
      <w:r w:rsidRPr="004E7B53">
        <w:rPr>
          <w:rFonts w:cs="Times New Roman"/>
          <w:i/>
        </w:rPr>
        <w:t>Paul Harmon, Sarah McKnight</w:t>
      </w:r>
      <w:r w:rsidR="00560F9F" w:rsidRPr="004E7B53">
        <w:rPr>
          <w:rFonts w:cs="Times New Roman"/>
          <w:i/>
        </w:rPr>
        <w:t xml:space="preserve">, Laura </w:t>
      </w:r>
      <w:commentRangeStart w:id="1"/>
      <w:r w:rsidR="00560F9F" w:rsidRPr="004E7B53">
        <w:rPr>
          <w:rFonts w:cs="Times New Roman"/>
          <w:i/>
        </w:rPr>
        <w:t>Hildreth</w:t>
      </w:r>
      <w:commentRangeEnd w:id="1"/>
      <w:r w:rsidR="000F12A2">
        <w:rPr>
          <w:rStyle w:val="CommentReference"/>
        </w:rPr>
        <w:commentReference w:id="1"/>
      </w:r>
      <w:r w:rsidR="00560F9F" w:rsidRPr="004E7B53">
        <w:rPr>
          <w:rFonts w:cs="Times New Roman"/>
          <w:i/>
        </w:rPr>
        <w:t>, Ian Godwin</w:t>
      </w:r>
      <w:r w:rsidRPr="004E7B53">
        <w:rPr>
          <w:rFonts w:cs="Times New Roman"/>
          <w:i/>
        </w:rPr>
        <w:t>, and Mark Greenwood</w:t>
      </w:r>
    </w:p>
    <w:p w14:paraId="6988B71F" w14:textId="6892904E" w:rsidR="0017269C" w:rsidRPr="004E7B53" w:rsidRDefault="0017269C" w:rsidP="004E7B53">
      <w:pPr>
        <w:pStyle w:val="Heading1"/>
      </w:pPr>
      <w:r w:rsidRPr="004E7B53">
        <w:t xml:space="preserve">Introduction: Institutional </w:t>
      </w:r>
      <w:commentRangeStart w:id="2"/>
      <w:r w:rsidRPr="004E7B53">
        <w:t>Classifiers</w:t>
      </w:r>
      <w:commentRangeEnd w:id="2"/>
      <w:r w:rsidR="0075461E">
        <w:rPr>
          <w:rStyle w:val="CommentReference"/>
          <w:rFonts w:ascii="Times New Roman" w:eastAsiaTheme="minorHAnsi" w:hAnsi="Times New Roman" w:cstheme="minorBidi"/>
          <w:color w:val="auto"/>
        </w:rPr>
        <w:commentReference w:id="2"/>
      </w:r>
    </w:p>
    <w:p w14:paraId="3CE60737" w14:textId="77777777" w:rsidR="0017269C" w:rsidRPr="004E7B53" w:rsidRDefault="0017269C" w:rsidP="004E7B53">
      <w:pPr>
        <w:pStyle w:val="Heading2"/>
      </w:pPr>
      <w:r w:rsidRPr="004E7B53">
        <w:t>The Rising Importance of Institutional Classifications</w:t>
      </w:r>
    </w:p>
    <w:p w14:paraId="5FAF927C" w14:textId="4867CE51" w:rsidR="0017269C" w:rsidRPr="004E7B53" w:rsidRDefault="0017269C" w:rsidP="0017269C">
      <w:pPr>
        <w:ind w:firstLine="720"/>
        <w:rPr>
          <w:rFonts w:cs="Times New Roman"/>
        </w:rPr>
      </w:pPr>
      <w:r w:rsidRPr="004E7B53">
        <w:rPr>
          <w:rFonts w:cs="Times New Roman"/>
        </w:rPr>
        <w:t>Systems for institutional classification</w:t>
      </w:r>
      <w:r w:rsidR="005547AD">
        <w:rPr>
          <w:rFonts w:cs="Times New Roman"/>
        </w:rPr>
        <w:t xml:space="preserve"> </w:t>
      </w:r>
      <w:r w:rsidRPr="004E7B53">
        <w:rPr>
          <w:rFonts w:cs="Times New Roman"/>
        </w:rPr>
        <w:t xml:space="preserve">are increasingly important to administrators, faculty, and students at institutions of higher </w:t>
      </w:r>
      <w:commentRangeStart w:id="3"/>
      <w:r w:rsidRPr="004E7B53">
        <w:rPr>
          <w:rFonts w:cs="Times New Roman"/>
        </w:rPr>
        <w:t>education</w:t>
      </w:r>
      <w:commentRangeEnd w:id="3"/>
      <w:r w:rsidR="0075461E">
        <w:rPr>
          <w:rStyle w:val="CommentReference"/>
        </w:rPr>
        <w:commentReference w:id="3"/>
      </w:r>
      <w:ins w:id="4" w:author="Wilson-Harmon, Paul" w:date="2018-03-24T14:24:00Z">
        <w:r w:rsidR="00307791">
          <w:rPr>
            <w:rFonts w:cs="Times New Roman"/>
            <w:b/>
          </w:rPr>
          <w:t>(CITE)</w:t>
        </w:r>
      </w:ins>
      <w:r w:rsidRPr="004E7B53">
        <w:rPr>
          <w:rFonts w:cs="Times New Roman"/>
        </w:rPr>
        <w:t>. The Carnegie Classifications for Institutions of Higher Education</w:t>
      </w:r>
      <w:r w:rsidR="008334ED" w:rsidRPr="004E7B53">
        <w:rPr>
          <w:rFonts w:cs="Times New Roman"/>
          <w:b/>
        </w:rPr>
        <w:t>(CITE)</w:t>
      </w:r>
      <w:r w:rsidRPr="004E7B53">
        <w:rPr>
          <w:rFonts w:cs="Times New Roman"/>
        </w:rPr>
        <w:t>, the US News Ranking</w:t>
      </w:r>
      <w:r w:rsidR="008334ED" w:rsidRPr="004E7B53">
        <w:rPr>
          <w:rFonts w:cs="Times New Roman"/>
        </w:rPr>
        <w:t xml:space="preserve"> </w:t>
      </w:r>
      <w:r w:rsidR="008334ED" w:rsidRPr="004E7B53">
        <w:rPr>
          <w:rFonts w:cs="Times New Roman"/>
          <w:b/>
        </w:rPr>
        <w:t>(Cite)</w:t>
      </w:r>
      <w:r w:rsidRPr="004E7B53">
        <w:rPr>
          <w:rFonts w:cs="Times New Roman"/>
        </w:rPr>
        <w:t xml:space="preserve">, and other metrics of institutional quality are utilized not only by students </w:t>
      </w:r>
      <w:r w:rsidR="00AE770E" w:rsidRPr="004E7B53">
        <w:rPr>
          <w:rFonts w:cs="Times New Roman"/>
        </w:rPr>
        <w:t>in deciding where attend school</w:t>
      </w:r>
      <w:r w:rsidRPr="004E7B53">
        <w:rPr>
          <w:rFonts w:cs="Times New Roman"/>
        </w:rPr>
        <w:t xml:space="preserve">, but by </w:t>
      </w:r>
      <w:r w:rsidR="008334ED" w:rsidRPr="004E7B53">
        <w:rPr>
          <w:rFonts w:cs="Times New Roman"/>
        </w:rPr>
        <w:t xml:space="preserve">a range of users from </w:t>
      </w:r>
      <w:r w:rsidRPr="004E7B53">
        <w:rPr>
          <w:rFonts w:cs="Times New Roman"/>
        </w:rPr>
        <w:t xml:space="preserve">prospective </w:t>
      </w:r>
      <w:r w:rsidR="00AD2631" w:rsidRPr="004E7B53">
        <w:rPr>
          <w:rFonts w:cs="Times New Roman"/>
        </w:rPr>
        <w:t>faculty to</w:t>
      </w:r>
      <w:r w:rsidR="008334ED" w:rsidRPr="004E7B53">
        <w:rPr>
          <w:rFonts w:cs="Times New Roman"/>
        </w:rPr>
        <w:t xml:space="preserve"> administrators interested a given campus’ academic reputation. </w:t>
      </w:r>
      <w:r w:rsidRPr="004E7B53">
        <w:rPr>
          <w:rFonts w:cs="Times New Roman"/>
        </w:rPr>
        <w:t xml:space="preserve">The Carnegie Classifications are intended to be used for identification of peer institutions, not to create a ranking system; however, they are often misconstrued as metrics of institutional </w:t>
      </w:r>
      <w:commentRangeStart w:id="5"/>
      <w:r w:rsidRPr="004E7B53">
        <w:rPr>
          <w:rFonts w:cs="Times New Roman"/>
        </w:rPr>
        <w:t>quality</w:t>
      </w:r>
      <w:commentRangeEnd w:id="5"/>
      <w:r w:rsidR="00B8692E">
        <w:rPr>
          <w:rStyle w:val="CommentReference"/>
        </w:rPr>
        <w:commentReference w:id="5"/>
      </w:r>
      <w:ins w:id="6" w:author="Wilson-Harmon, Paul" w:date="2018-03-24T14:25:00Z">
        <w:r w:rsidR="00307791">
          <w:rPr>
            <w:rFonts w:cs="Times New Roman"/>
          </w:rPr>
          <w:t xml:space="preserve"> (CITE)</w:t>
        </w:r>
      </w:ins>
      <w:r w:rsidRPr="004E7B53">
        <w:rPr>
          <w:rFonts w:cs="Times New Roman"/>
        </w:rPr>
        <w:t xml:space="preserve">. </w:t>
      </w:r>
    </w:p>
    <w:p w14:paraId="6D938027" w14:textId="5D699AFA" w:rsidR="0017269C" w:rsidRPr="004E7B53" w:rsidRDefault="00307791" w:rsidP="0017269C">
      <w:pPr>
        <w:ind w:firstLine="720"/>
        <w:rPr>
          <w:rFonts w:cs="Times New Roman"/>
        </w:rPr>
      </w:pPr>
      <w:ins w:id="7" w:author="Wilson-Harmon, Paul" w:date="2018-03-24T14:28:00Z">
        <w:r>
          <w:rPr>
            <w:rFonts w:cs="Times New Roman"/>
          </w:rPr>
          <w:t xml:space="preserve">For doctoral-granting </w:t>
        </w:r>
      </w:ins>
      <w:ins w:id="8" w:author="Wilson-Harmon, Paul" w:date="2018-03-24T14:29:00Z">
        <w:r>
          <w:rPr>
            <w:rFonts w:cs="Times New Roman"/>
          </w:rPr>
          <w:t>institutions</w:t>
        </w:r>
      </w:ins>
      <w:ins w:id="9" w:author="Wilson-Harmon, Paul" w:date="2018-03-24T14:28:00Z">
        <w:r>
          <w:rPr>
            <w:rFonts w:cs="Times New Roman"/>
          </w:rPr>
          <w:t xml:space="preserve">, the Carnegie Classifications </w:t>
        </w:r>
      </w:ins>
      <w:ins w:id="10" w:author="Wilson-Harmon, Paul" w:date="2018-03-24T14:29:00Z">
        <w:r>
          <w:rPr>
            <w:rFonts w:cs="Times New Roman"/>
          </w:rPr>
          <w:t xml:space="preserve">sort institutions into one of three groups: Highest, Higher and Moderate research activity (cite).  </w:t>
        </w:r>
      </w:ins>
      <w:ins w:id="11" w:author="Wilson-Harmon, Paul" w:date="2018-03-24T14:31:00Z">
        <w:r w:rsidRPr="004E7B53">
          <w:rPr>
            <w:rFonts w:cs="Times New Roman"/>
          </w:rPr>
          <w:t xml:space="preserve">For </w:t>
        </w:r>
        <w:r>
          <w:rPr>
            <w:rFonts w:cs="Times New Roman"/>
          </w:rPr>
          <w:t xml:space="preserve">decision makers at </w:t>
        </w:r>
        <w:r w:rsidRPr="004E7B53">
          <w:rPr>
            <w:rFonts w:cs="Times New Roman"/>
          </w:rPr>
          <w:t xml:space="preserve">schools in the top group, maintenance of status is the priority – schools that are in the “Highest Research Category” (also called R1 status) </w:t>
        </w:r>
        <w:r>
          <w:rPr>
            <w:rFonts w:cs="Times New Roman"/>
          </w:rPr>
          <w:t>have the potential to market their status as a quality that makes them desirable to perspective students, faculty, and funding</w:t>
        </w:r>
        <w:r w:rsidRPr="004E7B53">
          <w:rPr>
            <w:rFonts w:cs="Times New Roman"/>
          </w:rPr>
          <w:t xml:space="preserve">.  The effect of institutional classifications may be more evident in the “High Research Activity” (R3) and “Higher-Research Activity” (R2) categories – several of these schools have implemented policy goals and timelines explicitly oriented towards achieving R1 </w:t>
        </w:r>
        <w:commentRangeStart w:id="12"/>
        <w:r w:rsidRPr="004E7B53">
          <w:rPr>
            <w:rFonts w:cs="Times New Roman"/>
          </w:rPr>
          <w:t>status</w:t>
        </w:r>
        <w:commentRangeEnd w:id="12"/>
        <w:r>
          <w:rPr>
            <w:rStyle w:val="CommentReference"/>
          </w:rPr>
          <w:commentReference w:id="12"/>
        </w:r>
        <w:r w:rsidRPr="004E7B53">
          <w:rPr>
            <w:rFonts w:cs="Times New Roman"/>
          </w:rPr>
          <w:t xml:space="preserve">. </w:t>
        </w:r>
      </w:ins>
      <w:r w:rsidR="0017269C" w:rsidRPr="004E7B53">
        <w:rPr>
          <w:rFonts w:cs="Times New Roman"/>
        </w:rPr>
        <w:t xml:space="preserve">As such, these metrics are </w:t>
      </w:r>
      <w:ins w:id="13" w:author="Wilson-Harmon, Paul" w:date="2018-03-24T14:31:00Z">
        <w:r>
          <w:rPr>
            <w:rFonts w:cs="Times New Roman"/>
          </w:rPr>
          <w:t xml:space="preserve">sometimes </w:t>
        </w:r>
      </w:ins>
      <w:r w:rsidR="0017269C" w:rsidRPr="004E7B53">
        <w:rPr>
          <w:rFonts w:cs="Times New Roman"/>
        </w:rPr>
        <w:t xml:space="preserve">used to direct institutional policy. </w:t>
      </w:r>
      <w:del w:id="14" w:author="Wilson-Harmon, Paul" w:date="2018-03-24T14:25:00Z">
        <w:r w:rsidR="0017269C" w:rsidRPr="004E7B53" w:rsidDel="00307791">
          <w:rPr>
            <w:rFonts w:cs="Times New Roman"/>
          </w:rPr>
          <w:delText>Several universities</w:delText>
        </w:r>
      </w:del>
      <w:ins w:id="15" w:author="Wilson-Harmon, Paul" w:date="2018-03-24T14:25:00Z">
        <w:r>
          <w:rPr>
            <w:rFonts w:cs="Times New Roman"/>
          </w:rPr>
          <w:t>At least two institutions</w:t>
        </w:r>
      </w:ins>
      <w:r w:rsidR="0017269C" w:rsidRPr="004E7B53">
        <w:rPr>
          <w:rFonts w:cs="Times New Roman"/>
        </w:rPr>
        <w:t xml:space="preserve"> in the </w:t>
      </w:r>
      <w:del w:id="16" w:author="Wilson-Harmon, Paul" w:date="2018-03-24T14:26:00Z">
        <w:r w:rsidR="0017269C" w:rsidRPr="004E7B53" w:rsidDel="00307791">
          <w:rPr>
            <w:rFonts w:cs="Times New Roman"/>
          </w:rPr>
          <w:delText>United States</w:delText>
        </w:r>
      </w:del>
      <w:ins w:id="17" w:author="Wilson-Harmon, Paul" w:date="2018-03-24T14:26:00Z">
        <w:r>
          <w:rPr>
            <w:rFonts w:cs="Times New Roman"/>
          </w:rPr>
          <w:t>‘High</w:t>
        </w:r>
      </w:ins>
      <w:ins w:id="18" w:author="Wilson-Harmon, Paul" w:date="2018-03-24T14:27:00Z">
        <w:r>
          <w:rPr>
            <w:rFonts w:cs="Times New Roman"/>
          </w:rPr>
          <w:t>er</w:t>
        </w:r>
      </w:ins>
      <w:ins w:id="19" w:author="Wilson-Harmon, Paul" w:date="2018-03-24T14:26:00Z">
        <w:r>
          <w:rPr>
            <w:rFonts w:cs="Times New Roman"/>
          </w:rPr>
          <w:t xml:space="preserve"> research </w:t>
        </w:r>
      </w:ins>
      <w:ins w:id="20" w:author="Wilson-Harmon, Paul" w:date="2018-03-24T14:27:00Z">
        <w:r>
          <w:rPr>
            <w:rFonts w:cs="Times New Roman"/>
          </w:rPr>
          <w:t xml:space="preserve"> activity’ </w:t>
        </w:r>
      </w:ins>
      <w:ins w:id="21" w:author="Wilson-Harmon, Paul" w:date="2018-03-24T14:26:00Z">
        <w:r>
          <w:rPr>
            <w:rFonts w:cs="Times New Roman"/>
          </w:rPr>
          <w:t>group</w:t>
        </w:r>
      </w:ins>
      <w:r w:rsidR="0017269C" w:rsidRPr="004E7B53">
        <w:rPr>
          <w:rFonts w:cs="Times New Roman"/>
        </w:rPr>
        <w:t xml:space="preserve"> have explicitly set out policy goals directed towards improving their standing in the Carnegie Classifications</w:t>
      </w:r>
      <w:ins w:id="22" w:author="Wilson-Harmon, Paul" w:date="2018-03-24T14:25:00Z">
        <w:r>
          <w:rPr>
            <w:rFonts w:cs="Times New Roman"/>
          </w:rPr>
          <w:t>, including Montana State University</w:t>
        </w:r>
      </w:ins>
      <w:r w:rsidR="00AE770E" w:rsidRPr="004E7B53">
        <w:rPr>
          <w:rFonts w:cs="Times New Roman"/>
        </w:rPr>
        <w:t xml:space="preserve"> </w:t>
      </w:r>
      <w:sdt>
        <w:sdtPr>
          <w:rPr>
            <w:rFonts w:cs="Times New Roman"/>
          </w:rPr>
          <w:id w:val="-2013141833"/>
          <w:citation/>
        </w:sdtPr>
        <w:sdtEndPr/>
        <w:sdtContent>
          <w:r w:rsidR="004E7BB2" w:rsidRPr="004E7B53">
            <w:rPr>
              <w:rFonts w:cs="Times New Roman"/>
            </w:rPr>
            <w:fldChar w:fldCharType="begin"/>
          </w:r>
          <w:r w:rsidR="004E7BB2" w:rsidRPr="004E7B53">
            <w:rPr>
              <w:rFonts w:cs="Times New Roman"/>
            </w:rPr>
            <w:instrText xml:space="preserve"> CITATION Mon15 \l 1033 </w:instrText>
          </w:r>
          <w:r w:rsidR="004E7BB2" w:rsidRPr="004E7B53">
            <w:rPr>
              <w:rFonts w:cs="Times New Roman"/>
            </w:rPr>
            <w:fldChar w:fldCharType="separate"/>
          </w:r>
          <w:r w:rsidR="004E7BB2" w:rsidRPr="004E7B53">
            <w:rPr>
              <w:rFonts w:cs="Times New Roman"/>
              <w:noProof/>
            </w:rPr>
            <w:t>(Montana State University Strategic Plan, 2015)</w:t>
          </w:r>
          <w:r w:rsidR="004E7BB2" w:rsidRPr="004E7B53">
            <w:rPr>
              <w:rFonts w:cs="Times New Roman"/>
            </w:rPr>
            <w:fldChar w:fldCharType="end"/>
          </w:r>
        </w:sdtContent>
      </w:sdt>
      <w:r w:rsidR="004E7BB2" w:rsidRPr="004E7B53">
        <w:rPr>
          <w:rFonts w:cs="Times New Roman"/>
        </w:rPr>
        <w:t xml:space="preserve"> </w:t>
      </w:r>
      <w:ins w:id="23" w:author="Wilson-Harmon, Paul" w:date="2018-03-24T14:25:00Z">
        <w:r>
          <w:rPr>
            <w:rFonts w:cs="Times New Roman"/>
          </w:rPr>
          <w:t xml:space="preserve"> as well as the Universi</w:t>
        </w:r>
      </w:ins>
      <w:ins w:id="24" w:author="Wilson-Harmon, Paul" w:date="2018-03-24T14:26:00Z">
        <w:r>
          <w:rPr>
            <w:rFonts w:cs="Times New Roman"/>
          </w:rPr>
          <w:t>ty of Idaho</w:t>
        </w:r>
      </w:ins>
      <w:del w:id="25" w:author="Wilson-Harmon, Paul" w:date="2018-03-24T14:25:00Z">
        <w:r w:rsidR="004E7BB2" w:rsidRPr="004E7B53" w:rsidDel="00307791">
          <w:rPr>
            <w:rFonts w:cs="Times New Roman"/>
          </w:rPr>
          <w:delText>&amp;</w:delText>
        </w:r>
      </w:del>
      <w:r w:rsidR="004E7BB2" w:rsidRPr="004E7B53">
        <w:rPr>
          <w:rFonts w:cs="Times New Roman"/>
        </w:rPr>
        <w:t xml:space="preserve"> </w:t>
      </w:r>
      <w:sdt>
        <w:sdtPr>
          <w:rPr>
            <w:rFonts w:cs="Times New Roman"/>
          </w:rPr>
          <w:id w:val="-1977907536"/>
          <w:citation/>
        </w:sdtPr>
        <w:sdtEndPr/>
        <w:sdtContent>
          <w:r w:rsidR="004E7BB2" w:rsidRPr="004E7B53">
            <w:rPr>
              <w:rFonts w:cs="Times New Roman"/>
            </w:rPr>
            <w:fldChar w:fldCharType="begin"/>
          </w:r>
          <w:r w:rsidR="004E7BB2" w:rsidRPr="004E7B53">
            <w:rPr>
              <w:rFonts w:cs="Times New Roman"/>
            </w:rPr>
            <w:instrText xml:space="preserve"> CITATION Uni15 \l 1033 </w:instrText>
          </w:r>
          <w:r w:rsidR="004E7BB2" w:rsidRPr="004E7B53">
            <w:rPr>
              <w:rFonts w:cs="Times New Roman"/>
            </w:rPr>
            <w:fldChar w:fldCharType="separate"/>
          </w:r>
          <w:r w:rsidR="004E7BB2" w:rsidRPr="004E7B53">
            <w:rPr>
              <w:rFonts w:cs="Times New Roman"/>
              <w:noProof/>
            </w:rPr>
            <w:t xml:space="preserve"> (Idaho, 2015)</w:t>
          </w:r>
          <w:r w:rsidR="004E7BB2" w:rsidRPr="004E7B53">
            <w:rPr>
              <w:rFonts w:cs="Times New Roman"/>
            </w:rPr>
            <w:fldChar w:fldCharType="end"/>
          </w:r>
        </w:sdtContent>
      </w:sdt>
      <w:r w:rsidR="00B8692E">
        <w:rPr>
          <w:rStyle w:val="CommentReference"/>
        </w:rPr>
        <w:commentReference w:id="26"/>
      </w:r>
      <w:del w:id="27" w:author="Wilson-Harmon, Paul" w:date="2018-03-24T14:27:00Z">
        <w:r w:rsidR="0017269C" w:rsidRPr="004E7B53" w:rsidDel="00307791">
          <w:rPr>
            <w:rFonts w:cs="Times New Roman"/>
          </w:rPr>
          <w:delText xml:space="preserve">.  </w:delText>
        </w:r>
      </w:del>
      <w:ins w:id="28" w:author="Wilson-Harmon, Paul" w:date="2018-03-24T14:27:00Z">
        <w:r>
          <w:rPr>
            <w:rFonts w:cs="Times New Roman"/>
          </w:rPr>
          <w:t xml:space="preserve">.  </w:t>
        </w:r>
      </w:ins>
      <w:del w:id="29" w:author="Wilson-Harmon, Paul" w:date="2018-03-24T14:31:00Z">
        <w:r w:rsidR="0017269C" w:rsidRPr="004E7B53" w:rsidDel="00307791">
          <w:rPr>
            <w:rFonts w:cs="Times New Roman"/>
          </w:rPr>
          <w:delText>For schools in the top group, maintenance of status is the priority – schools that are in the “Highest Research Category”</w:delText>
        </w:r>
        <w:r w:rsidR="008334ED" w:rsidRPr="004E7B53" w:rsidDel="00307791">
          <w:rPr>
            <w:rFonts w:cs="Times New Roman"/>
          </w:rPr>
          <w:delText xml:space="preserve"> (also called R1 status)</w:delText>
        </w:r>
        <w:r w:rsidR="0017269C" w:rsidRPr="004E7B53" w:rsidDel="00307791">
          <w:rPr>
            <w:rFonts w:cs="Times New Roman"/>
          </w:rPr>
          <w:delText xml:space="preserve"> </w:delText>
        </w:r>
      </w:del>
      <w:del w:id="30" w:author="Wilson-Harmon, Paul" w:date="2018-03-24T14:30:00Z">
        <w:r w:rsidR="0017269C" w:rsidRPr="004E7B53" w:rsidDel="00307791">
          <w:rPr>
            <w:rFonts w:cs="Times New Roman"/>
          </w:rPr>
          <w:delText>implement policies intended to keep them in the top group and often market themselves as such</w:delText>
        </w:r>
      </w:del>
      <w:del w:id="31" w:author="Wilson-Harmon, Paul" w:date="2018-03-24T14:31:00Z">
        <w:r w:rsidR="0017269C" w:rsidRPr="004E7B53" w:rsidDel="00307791">
          <w:rPr>
            <w:rFonts w:cs="Times New Roman"/>
          </w:rPr>
          <w:delText xml:space="preserve">.  The effect of institutional classifications may be more evident in the “High Research Activity” </w:delText>
        </w:r>
        <w:r w:rsidR="008334ED" w:rsidRPr="004E7B53" w:rsidDel="00307791">
          <w:rPr>
            <w:rFonts w:cs="Times New Roman"/>
          </w:rPr>
          <w:delText xml:space="preserve">(R3) </w:delText>
        </w:r>
        <w:r w:rsidR="0017269C" w:rsidRPr="004E7B53" w:rsidDel="00307791">
          <w:rPr>
            <w:rFonts w:cs="Times New Roman"/>
          </w:rPr>
          <w:delText>and “Higher-Research Activity”</w:delText>
        </w:r>
        <w:r w:rsidR="008334ED" w:rsidRPr="004E7B53" w:rsidDel="00307791">
          <w:rPr>
            <w:rFonts w:cs="Times New Roman"/>
          </w:rPr>
          <w:delText xml:space="preserve"> (R2)</w:delText>
        </w:r>
        <w:r w:rsidR="0017269C" w:rsidRPr="004E7B53" w:rsidDel="00307791">
          <w:rPr>
            <w:rFonts w:cs="Times New Roman"/>
          </w:rPr>
          <w:delText xml:space="preserve"> categories – several of these schools have implemented policy goals and timelines explicitly oriented towards achieving R1 </w:delText>
        </w:r>
        <w:commentRangeStart w:id="32"/>
        <w:r w:rsidR="0017269C" w:rsidRPr="004E7B53" w:rsidDel="00307791">
          <w:rPr>
            <w:rFonts w:cs="Times New Roman"/>
          </w:rPr>
          <w:delText>status</w:delText>
        </w:r>
        <w:commentRangeEnd w:id="32"/>
        <w:r w:rsidR="00B8692E" w:rsidDel="00307791">
          <w:rPr>
            <w:rStyle w:val="CommentReference"/>
          </w:rPr>
          <w:commentReference w:id="32"/>
        </w:r>
        <w:r w:rsidR="0017269C" w:rsidRPr="004E7B53" w:rsidDel="00307791">
          <w:rPr>
            <w:rFonts w:cs="Times New Roman"/>
          </w:rPr>
          <w:delText xml:space="preserve">. </w:delText>
        </w:r>
      </w:del>
    </w:p>
    <w:p w14:paraId="4EA84197" w14:textId="6D8528A0" w:rsidR="0017269C" w:rsidRPr="004E7B53" w:rsidDel="00307791" w:rsidRDefault="00307791" w:rsidP="00307791">
      <w:pPr>
        <w:rPr>
          <w:del w:id="33" w:author="Wilson-Harmon, Paul" w:date="2018-03-24T14:32:00Z"/>
          <w:rStyle w:val="Heading2Char"/>
        </w:rPr>
        <w:pPrChange w:id="34" w:author="Wilson-Harmon, Paul" w:date="2018-03-24T14:32:00Z">
          <w:pPr>
            <w:pStyle w:val="Heading2"/>
          </w:pPr>
        </w:pPrChange>
      </w:pPr>
      <w:ins w:id="35" w:author="Wilson-Harmon, Paul" w:date="2018-03-24T14:32:00Z">
        <w:r>
          <w:rPr>
            <w:rStyle w:val="Heading2Char"/>
          </w:rPr>
          <w:tab/>
        </w:r>
      </w:ins>
      <w:del w:id="36" w:author="Wilson-Harmon, Paul" w:date="2018-03-24T14:32:00Z">
        <w:r w:rsidR="0017269C" w:rsidRPr="004E7B53" w:rsidDel="00307791">
          <w:rPr>
            <w:rStyle w:val="Heading2Char"/>
          </w:rPr>
          <w:delText xml:space="preserve">Alternative Statistical </w:delText>
        </w:r>
        <w:commentRangeStart w:id="37"/>
        <w:r w:rsidR="0017269C" w:rsidRPr="004E7B53" w:rsidDel="00307791">
          <w:rPr>
            <w:rStyle w:val="Heading2Char"/>
          </w:rPr>
          <w:delText>Methodologies</w:delText>
        </w:r>
        <w:commentRangeEnd w:id="37"/>
        <w:r w:rsidR="00B8692E" w:rsidDel="00307791">
          <w:rPr>
            <w:rStyle w:val="CommentReference"/>
          </w:rPr>
          <w:commentReference w:id="37"/>
        </w:r>
      </w:del>
    </w:p>
    <w:p w14:paraId="27E92D93" w14:textId="0F31332E" w:rsidR="0017269C" w:rsidRPr="004E7B53" w:rsidRDefault="0017269C" w:rsidP="00307791">
      <w:pPr>
        <w:rPr>
          <w:rFonts w:cs="Times New Roman"/>
        </w:rPr>
        <w:pPrChange w:id="38" w:author="Wilson-Harmon, Paul" w:date="2018-03-24T14:32:00Z">
          <w:pPr/>
        </w:pPrChange>
      </w:pPr>
      <w:del w:id="39" w:author="Wilson-Harmon, Paul" w:date="2018-03-24T14:32:00Z">
        <w:r w:rsidRPr="004E7B53" w:rsidDel="00307791">
          <w:rPr>
            <w:rFonts w:cs="Times New Roman"/>
          </w:rPr>
          <w:tab/>
        </w:r>
      </w:del>
      <w:r w:rsidRPr="004E7B53">
        <w:rPr>
          <w:rFonts w:cs="Times New Roman"/>
        </w:rPr>
        <w:t xml:space="preserve">While the Carnegie Classifications, US News World Rankings, and other metrics of institutional characteristics provide interesting and useful data for decision makers at institutions, they lack reproducibility and </w:t>
      </w:r>
      <w:commentRangeStart w:id="40"/>
      <w:r w:rsidRPr="004E7B53">
        <w:rPr>
          <w:rFonts w:cs="Times New Roman"/>
        </w:rPr>
        <w:t>transparency</w:t>
      </w:r>
      <w:commentRangeEnd w:id="40"/>
      <w:r w:rsidR="00B8692E">
        <w:rPr>
          <w:rStyle w:val="CommentReference"/>
        </w:rPr>
        <w:commentReference w:id="40"/>
      </w:r>
      <w:r w:rsidRPr="004E7B53">
        <w:rPr>
          <w:rFonts w:cs="Times New Roman"/>
        </w:rPr>
        <w:t xml:space="preserve">.  This paper </w:t>
      </w:r>
      <w:commentRangeStart w:id="41"/>
      <w:r w:rsidRPr="004E7B53">
        <w:rPr>
          <w:rFonts w:cs="Times New Roman"/>
        </w:rPr>
        <w:t>attempts</w:t>
      </w:r>
      <w:commentRangeEnd w:id="41"/>
      <w:r w:rsidR="00B8692E">
        <w:rPr>
          <w:rStyle w:val="CommentReference"/>
        </w:rPr>
        <w:commentReference w:id="41"/>
      </w:r>
      <w:r w:rsidRPr="004E7B53">
        <w:rPr>
          <w:rFonts w:cs="Times New Roman"/>
        </w:rPr>
        <w:t xml:space="preserve"> to illustrate the concerns associated with the current available arsenal of institutional </w:t>
      </w:r>
      <w:proofErr w:type="gramStart"/>
      <w:r w:rsidRPr="004E7B53">
        <w:rPr>
          <w:rFonts w:cs="Times New Roman"/>
        </w:rPr>
        <w:t>classifications, and</w:t>
      </w:r>
      <w:proofErr w:type="gramEnd"/>
      <w:r w:rsidRPr="004E7B53">
        <w:rPr>
          <w:rFonts w:cs="Times New Roman"/>
        </w:rPr>
        <w:t xml:space="preserve"> presents an alternative </w:t>
      </w:r>
      <w:commentRangeStart w:id="42"/>
      <w:r w:rsidRPr="004E7B53">
        <w:rPr>
          <w:rFonts w:cs="Times New Roman"/>
        </w:rPr>
        <w:t>classifier</w:t>
      </w:r>
      <w:commentRangeEnd w:id="42"/>
      <w:r w:rsidR="00195118">
        <w:rPr>
          <w:rStyle w:val="CommentReference"/>
        </w:rPr>
        <w:commentReference w:id="42"/>
      </w:r>
      <w:r w:rsidRPr="004E7B53">
        <w:rPr>
          <w:rFonts w:cs="Times New Roman"/>
        </w:rPr>
        <w:t xml:space="preserve"> based on a single score from a Structural Equation </w:t>
      </w:r>
      <w:commentRangeStart w:id="43"/>
      <w:r w:rsidRPr="004E7B53">
        <w:rPr>
          <w:rFonts w:cs="Times New Roman"/>
        </w:rPr>
        <w:t>Model</w:t>
      </w:r>
      <w:commentRangeEnd w:id="43"/>
      <w:r w:rsidR="00DC6B79">
        <w:rPr>
          <w:rStyle w:val="CommentReference"/>
        </w:rPr>
        <w:commentReference w:id="43"/>
      </w:r>
      <w:r w:rsidR="008334ED" w:rsidRPr="004E7B53">
        <w:rPr>
          <w:rFonts w:cs="Times New Roman"/>
        </w:rPr>
        <w:t>, or SEM (</w:t>
      </w:r>
      <w:proofErr w:type="spellStart"/>
      <w:r w:rsidR="008334ED" w:rsidRPr="004E7B53">
        <w:rPr>
          <w:rFonts w:cs="Times New Roman"/>
        </w:rPr>
        <w:t>Bollen</w:t>
      </w:r>
      <w:proofErr w:type="spellEnd"/>
      <w:r w:rsidR="008334ED" w:rsidRPr="004E7B53">
        <w:rPr>
          <w:rFonts w:cs="Times New Roman"/>
        </w:rPr>
        <w:t>, 1989)</w:t>
      </w:r>
      <w:r w:rsidRPr="004E7B53">
        <w:rPr>
          <w:rFonts w:cs="Times New Roman"/>
        </w:rPr>
        <w:t xml:space="preserve">.  Much of the research pertaining to processes for institutional classification deals with identifying the data and content that most accurately describe each </w:t>
      </w:r>
      <w:commentRangeStart w:id="44"/>
      <w:r w:rsidRPr="004E7B53">
        <w:rPr>
          <w:rFonts w:cs="Times New Roman"/>
        </w:rPr>
        <w:t>university</w:t>
      </w:r>
      <w:commentRangeEnd w:id="44"/>
      <w:r w:rsidR="00DC6B79">
        <w:rPr>
          <w:rStyle w:val="CommentReference"/>
        </w:rPr>
        <w:commentReference w:id="44"/>
      </w:r>
      <w:r w:rsidRPr="004E7B53">
        <w:rPr>
          <w:rFonts w:cs="Times New Roman"/>
        </w:rPr>
        <w:t xml:space="preserve">, however we are more concerned with the statistical methodology used than the data themselves.  Rather than proposing that new variables be added to the dataset, we propose an alternate classification system that utilizes the same dataset as was used by the Carnegie </w:t>
      </w:r>
      <w:commentRangeStart w:id="45"/>
      <w:commentRangeStart w:id="46"/>
      <w:r w:rsidRPr="004E7B53">
        <w:rPr>
          <w:rFonts w:cs="Times New Roman"/>
        </w:rPr>
        <w:t>Classifications</w:t>
      </w:r>
      <w:commentRangeEnd w:id="45"/>
      <w:r w:rsidR="00DC6B79">
        <w:rPr>
          <w:rStyle w:val="CommentReference"/>
        </w:rPr>
        <w:commentReference w:id="45"/>
      </w:r>
      <w:commentRangeEnd w:id="46"/>
      <w:r w:rsidR="00195118">
        <w:rPr>
          <w:rStyle w:val="CommentReference"/>
        </w:rPr>
        <w:commentReference w:id="46"/>
      </w:r>
      <w:r w:rsidRPr="004E7B53">
        <w:rPr>
          <w:rFonts w:cs="Times New Roman"/>
        </w:rPr>
        <w:t xml:space="preserve">.  </w:t>
      </w:r>
    </w:p>
    <w:p w14:paraId="37863393" w14:textId="77777777" w:rsidR="0017269C" w:rsidRPr="004E7B53" w:rsidRDefault="0017269C" w:rsidP="0017269C">
      <w:pPr>
        <w:rPr>
          <w:rFonts w:cs="Times New Roman"/>
        </w:rPr>
      </w:pPr>
    </w:p>
    <w:p w14:paraId="327559B5" w14:textId="77777777" w:rsidR="0017269C" w:rsidRPr="004E7B53" w:rsidRDefault="0017269C" w:rsidP="004E7B53">
      <w:pPr>
        <w:pStyle w:val="Heading1"/>
      </w:pPr>
      <w:r w:rsidRPr="004E7B53">
        <w:t>Methodology of the Carnegie Classifications</w:t>
      </w:r>
    </w:p>
    <w:p w14:paraId="5AFF3D48" w14:textId="77777777" w:rsidR="0017269C" w:rsidRPr="004E7B53" w:rsidRDefault="0017269C" w:rsidP="004E7B53">
      <w:pPr>
        <w:pStyle w:val="Heading2"/>
      </w:pPr>
      <w:r w:rsidRPr="004E7B53">
        <w:t>The Data</w:t>
      </w:r>
    </w:p>
    <w:p w14:paraId="0CDEECC5" w14:textId="4505E360" w:rsidR="0017269C" w:rsidRDefault="0017269C" w:rsidP="0017269C">
      <w:pPr>
        <w:ind w:firstLine="720"/>
        <w:rPr>
          <w:ins w:id="47" w:author="Wilson-Harmon, Paul" w:date="2018-03-25T10:09:00Z"/>
          <w:rFonts w:cs="Times New Roman"/>
        </w:rPr>
      </w:pPr>
      <w:r w:rsidRPr="004E7B53">
        <w:rPr>
          <w:rFonts w:cs="Times New Roman"/>
        </w:rPr>
        <w:t>The data used in the Carnegie Classifications are published with each update and can be obtained from the Carnegie Classifications website at http://carnegieclassifications.iu.</w:t>
      </w:r>
      <w:commentRangeStart w:id="48"/>
      <w:r w:rsidRPr="004E7B53">
        <w:rPr>
          <w:rFonts w:cs="Times New Roman"/>
        </w:rPr>
        <w:t>edu</w:t>
      </w:r>
      <w:commentRangeEnd w:id="48"/>
      <w:r w:rsidR="00195118">
        <w:rPr>
          <w:rStyle w:val="CommentReference"/>
        </w:rPr>
        <w:commentReference w:id="48"/>
      </w:r>
      <w:r w:rsidRPr="004E7B53">
        <w:rPr>
          <w:rFonts w:cs="Times New Roman"/>
        </w:rPr>
        <w:t xml:space="preserve">/.   The data contain information pertaining to </w:t>
      </w:r>
      <w:r w:rsidR="005547AD">
        <w:rPr>
          <w:rFonts w:cs="Times New Roman"/>
        </w:rPr>
        <w:t>institutions at every degree-granting level</w:t>
      </w:r>
      <w:r w:rsidRPr="004E7B53">
        <w:rPr>
          <w:rFonts w:cs="Times New Roman"/>
        </w:rPr>
        <w:t xml:space="preserve">; however, </w:t>
      </w:r>
      <w:del w:id="49" w:author="Wilson-Harmon, Paul" w:date="2018-03-25T10:05:00Z">
        <w:r w:rsidRPr="004E7B53" w:rsidDel="00115FAA">
          <w:rPr>
            <w:rFonts w:cs="Times New Roman"/>
          </w:rPr>
          <w:delText xml:space="preserve">only schools that grant doctoral degrees are of interest for this </w:delText>
        </w:r>
        <w:commentRangeStart w:id="50"/>
        <w:r w:rsidRPr="004E7B53" w:rsidDel="00115FAA">
          <w:rPr>
            <w:rFonts w:cs="Times New Roman"/>
          </w:rPr>
          <w:delText>analysis</w:delText>
        </w:r>
        <w:commentRangeEnd w:id="50"/>
        <w:r w:rsidR="00C52D96" w:rsidDel="00115FAA">
          <w:rPr>
            <w:rStyle w:val="CommentReference"/>
          </w:rPr>
          <w:commentReference w:id="50"/>
        </w:r>
      </w:del>
      <w:ins w:id="51" w:author="Wilson-Harmon, Paul" w:date="2018-03-25T10:05:00Z">
        <w:r w:rsidR="00115FAA">
          <w:rPr>
            <w:rFonts w:cs="Times New Roman"/>
          </w:rPr>
          <w:t xml:space="preserve">this analysis is </w:t>
        </w:r>
        <w:r w:rsidR="00A010F1">
          <w:rPr>
            <w:rFonts w:cs="Times New Roman"/>
          </w:rPr>
          <w:t>primarily</w:t>
        </w:r>
        <w:r w:rsidR="00115FAA">
          <w:rPr>
            <w:rFonts w:cs="Times New Roman"/>
          </w:rPr>
          <w:t xml:space="preserve"> concerned with doctoral-granting schools</w:t>
        </w:r>
        <w:r w:rsidR="00A010F1">
          <w:rPr>
            <w:rFonts w:cs="Times New Roman"/>
          </w:rPr>
          <w:t xml:space="preserve"> since the methodologies </w:t>
        </w:r>
      </w:ins>
      <w:ins w:id="52" w:author="Wilson-Harmon, Paul" w:date="2018-03-25T10:06:00Z">
        <w:r w:rsidR="00A010F1">
          <w:rPr>
            <w:rFonts w:cs="Times New Roman"/>
          </w:rPr>
          <w:t>assessed here only apply to those such institutions</w:t>
        </w:r>
      </w:ins>
      <w:r w:rsidRPr="004E7B53">
        <w:rPr>
          <w:rFonts w:cs="Times New Roman"/>
        </w:rPr>
        <w:t>.</w:t>
      </w:r>
      <w:r w:rsidR="008334ED" w:rsidRPr="004E7B53">
        <w:rPr>
          <w:rFonts w:cs="Times New Roman"/>
        </w:rPr>
        <w:t xml:space="preserve">  </w:t>
      </w:r>
      <w:r w:rsidR="005547AD">
        <w:rPr>
          <w:rFonts w:cs="Times New Roman"/>
        </w:rPr>
        <w:t>Similar</w:t>
      </w:r>
      <w:r w:rsidR="008334ED" w:rsidRPr="004E7B53">
        <w:rPr>
          <w:rFonts w:cs="Times New Roman"/>
        </w:rPr>
        <w:t xml:space="preserve"> methods would be applicable to other tiers of the classification system as well, so this could be replicated for</w:t>
      </w:r>
      <w:r w:rsidR="005547AD">
        <w:rPr>
          <w:rFonts w:cs="Times New Roman"/>
        </w:rPr>
        <w:t xml:space="preserve"> non-doctoral institutions as well</w:t>
      </w:r>
      <w:r w:rsidR="008334ED" w:rsidRPr="004E7B53">
        <w:rPr>
          <w:rFonts w:cs="Times New Roman"/>
        </w:rPr>
        <w:t>.</w:t>
      </w:r>
      <w:r w:rsidRPr="004E7B53">
        <w:rPr>
          <w:rFonts w:cs="Times New Roman"/>
        </w:rPr>
        <w:t xml:space="preserve"> </w:t>
      </w:r>
      <w:r w:rsidR="005547AD">
        <w:rPr>
          <w:rFonts w:cs="Times New Roman"/>
        </w:rPr>
        <w:t xml:space="preserve">  </w:t>
      </w:r>
      <w:r w:rsidRPr="004E7B53">
        <w:rPr>
          <w:rFonts w:cs="Times New Roman"/>
        </w:rPr>
        <w:t>Information contained in the Carnegie Dataset come from a variety of sources, including the Integrated Postsecondary Education Data System (IPEDS</w:t>
      </w:r>
      <w:proofErr w:type="gramStart"/>
      <w:r w:rsidRPr="004E7B53">
        <w:rPr>
          <w:rFonts w:cs="Times New Roman"/>
        </w:rPr>
        <w:t>)</w:t>
      </w:r>
      <w:r w:rsidR="008334ED" w:rsidRPr="004E7B53">
        <w:rPr>
          <w:rFonts w:cs="Times New Roman"/>
        </w:rPr>
        <w:t xml:space="preserve"> </w:t>
      </w:r>
      <w:r w:rsidRPr="004E7B53">
        <w:rPr>
          <w:rFonts w:cs="Times New Roman"/>
        </w:rPr>
        <w:t>,</w:t>
      </w:r>
      <w:proofErr w:type="gramEnd"/>
      <w:r w:rsidRPr="004E7B53">
        <w:rPr>
          <w:rFonts w:cs="Times New Roman"/>
        </w:rPr>
        <w:t xml:space="preserve"> and the National Science Foundation (NSF), and are collected in a single snapshot rather than over a period of multiple years. </w:t>
      </w:r>
    </w:p>
    <w:p w14:paraId="64D5348A" w14:textId="77777777" w:rsidR="00A010F1" w:rsidRPr="004E7B53" w:rsidRDefault="00A010F1" w:rsidP="00A010F1">
      <w:pPr>
        <w:ind w:firstLine="360"/>
        <w:rPr>
          <w:ins w:id="53" w:author="Wilson-Harmon, Paul" w:date="2018-03-25T10:09:00Z"/>
          <w:rFonts w:cs="Times New Roman"/>
        </w:rPr>
        <w:pPrChange w:id="54" w:author="Wilson-Harmon, Paul" w:date="2018-03-25T10:09:00Z">
          <w:pPr/>
        </w:pPrChange>
      </w:pPr>
      <w:ins w:id="55" w:author="Wilson-Harmon, Paul" w:date="2018-03-25T10:09:00Z">
        <w:r w:rsidRPr="004E7B53">
          <w:rPr>
            <w:rFonts w:cs="Times New Roman"/>
          </w:rPr>
          <w:t xml:space="preserve">The data are separated into two distinct </w:t>
        </w:r>
        <w:commentRangeStart w:id="56"/>
        <w:r w:rsidRPr="004E7B53">
          <w:rPr>
            <w:rFonts w:cs="Times New Roman"/>
          </w:rPr>
          <w:t>datasets</w:t>
        </w:r>
        <w:commentRangeEnd w:id="56"/>
        <w:r>
          <w:rPr>
            <w:rStyle w:val="CommentReference"/>
          </w:rPr>
          <w:commentReference w:id="56"/>
        </w:r>
        <w:r w:rsidRPr="004E7B53">
          <w:rPr>
            <w:rFonts w:cs="Times New Roman"/>
          </w:rPr>
          <w:t xml:space="preserve">, an aggregate and a per-capita dataset. The aggregate dataset contains the following 7 </w:t>
        </w:r>
        <w:commentRangeStart w:id="57"/>
        <w:r w:rsidRPr="004E7B53">
          <w:rPr>
            <w:rFonts w:cs="Times New Roman"/>
          </w:rPr>
          <w:t>variables</w:t>
        </w:r>
        <w:commentRangeEnd w:id="57"/>
        <w:r>
          <w:rPr>
            <w:rStyle w:val="CommentReference"/>
          </w:rPr>
          <w:commentReference w:id="57"/>
        </w:r>
        <w:r w:rsidRPr="004E7B53">
          <w:rPr>
            <w:rFonts w:cs="Times New Roman"/>
          </w:rPr>
          <w:t xml:space="preserve">: </w:t>
        </w:r>
      </w:ins>
    </w:p>
    <w:p w14:paraId="624D8991" w14:textId="77777777" w:rsidR="00A010F1" w:rsidRPr="004E7B53" w:rsidRDefault="00A010F1" w:rsidP="00A010F1">
      <w:pPr>
        <w:pStyle w:val="ListParagraph"/>
        <w:numPr>
          <w:ilvl w:val="0"/>
          <w:numId w:val="1"/>
        </w:numPr>
        <w:rPr>
          <w:ins w:id="58" w:author="Wilson-Harmon, Paul" w:date="2018-03-25T10:09:00Z"/>
          <w:rFonts w:cs="Times New Roman"/>
        </w:rPr>
      </w:pPr>
      <w:ins w:id="59" w:author="Wilson-Harmon, Paul" w:date="2018-03-25T10:09:00Z">
        <w:r>
          <w:rPr>
            <w:rFonts w:cs="Times New Roman"/>
            <w:b/>
          </w:rPr>
          <w:t>STEM</w:t>
        </w:r>
        <w:r w:rsidRPr="004E7B53">
          <w:rPr>
            <w:rFonts w:cs="Times New Roman"/>
            <w:b/>
          </w:rPr>
          <w:t xml:space="preserve"> </w:t>
        </w:r>
        <w:r w:rsidRPr="004E7B53">
          <w:rPr>
            <w:rFonts w:cs="Times New Roman"/>
            <w:b/>
          </w:rPr>
          <w:t>PhDs</w:t>
        </w:r>
        <w:r w:rsidRPr="004E7B53">
          <w:rPr>
            <w:rFonts w:cs="Times New Roman"/>
          </w:rPr>
          <w:t>: Counts of doctorates awarded in STEM fields, based on IPEDS classification</w:t>
        </w:r>
      </w:ins>
    </w:p>
    <w:p w14:paraId="53A36E0B" w14:textId="77777777" w:rsidR="00A010F1" w:rsidRPr="004E7B53" w:rsidRDefault="00A010F1" w:rsidP="00A010F1">
      <w:pPr>
        <w:pStyle w:val="ListParagraph"/>
        <w:numPr>
          <w:ilvl w:val="0"/>
          <w:numId w:val="1"/>
        </w:numPr>
        <w:rPr>
          <w:ins w:id="60" w:author="Wilson-Harmon, Paul" w:date="2018-03-25T10:09:00Z"/>
          <w:rFonts w:cs="Times New Roman"/>
        </w:rPr>
      </w:pPr>
      <w:ins w:id="61" w:author="Wilson-Harmon, Paul" w:date="2018-03-25T10:09:00Z">
        <w:r w:rsidRPr="004E7B53">
          <w:rPr>
            <w:rFonts w:cs="Times New Roman"/>
            <w:b/>
          </w:rPr>
          <w:t>Humanities PhDs</w:t>
        </w:r>
        <w:r w:rsidRPr="004E7B53">
          <w:rPr>
            <w:rFonts w:cs="Times New Roman"/>
          </w:rPr>
          <w:t>: Counts of doctorates awarded in non-STEM fields, based on IPEDS classification</w:t>
        </w:r>
      </w:ins>
    </w:p>
    <w:p w14:paraId="3FC18B31" w14:textId="77777777" w:rsidR="00A010F1" w:rsidRPr="004E7B53" w:rsidRDefault="00A010F1" w:rsidP="00A010F1">
      <w:pPr>
        <w:pStyle w:val="ListParagraph"/>
        <w:numPr>
          <w:ilvl w:val="0"/>
          <w:numId w:val="1"/>
        </w:numPr>
        <w:rPr>
          <w:ins w:id="62" w:author="Wilson-Harmon, Paul" w:date="2018-03-25T10:09:00Z"/>
          <w:rFonts w:cs="Times New Roman"/>
        </w:rPr>
      </w:pPr>
      <w:ins w:id="63" w:author="Wilson-Harmon, Paul" w:date="2018-03-25T10:09:00Z">
        <w:r w:rsidRPr="004E7B53">
          <w:rPr>
            <w:rFonts w:cs="Times New Roman"/>
            <w:b/>
          </w:rPr>
          <w:t>Social Science PhDs</w:t>
        </w:r>
        <w:r w:rsidRPr="004E7B53">
          <w:rPr>
            <w:rFonts w:cs="Times New Roman"/>
          </w:rPr>
          <w:t>: Counts of doctorates awarded in Social Science fields, based on IPEDS classification</w:t>
        </w:r>
      </w:ins>
    </w:p>
    <w:p w14:paraId="7F059F8D" w14:textId="77777777" w:rsidR="00A010F1" w:rsidRPr="004E7B53" w:rsidRDefault="00A010F1" w:rsidP="00A010F1">
      <w:pPr>
        <w:pStyle w:val="ListParagraph"/>
        <w:numPr>
          <w:ilvl w:val="0"/>
          <w:numId w:val="1"/>
        </w:numPr>
        <w:rPr>
          <w:ins w:id="64" w:author="Wilson-Harmon, Paul" w:date="2018-03-25T10:09:00Z"/>
          <w:rFonts w:cs="Times New Roman"/>
        </w:rPr>
      </w:pPr>
      <w:ins w:id="65" w:author="Wilson-Harmon, Paul" w:date="2018-03-25T10:09:00Z">
        <w:r w:rsidRPr="004E7B53">
          <w:rPr>
            <w:rFonts w:cs="Times New Roman"/>
            <w:b/>
          </w:rPr>
          <w:t>Other PhDs</w:t>
        </w:r>
        <w:r w:rsidRPr="004E7B53">
          <w:rPr>
            <w:rFonts w:cs="Times New Roman"/>
          </w:rPr>
          <w:t>: Counts of doctorates awarded in education (</w:t>
        </w:r>
        <w:proofErr w:type="spellStart"/>
        <w:r w:rsidRPr="004E7B53">
          <w:rPr>
            <w:rFonts w:cs="Times New Roman"/>
          </w:rPr>
          <w:t>EdD</w:t>
        </w:r>
        <w:proofErr w:type="spellEnd"/>
        <w:r w:rsidRPr="004E7B53">
          <w:rPr>
            <w:rFonts w:cs="Times New Roman"/>
          </w:rPr>
          <w:t xml:space="preserve"> or PhD), based on IPEDS classification</w:t>
        </w:r>
      </w:ins>
    </w:p>
    <w:p w14:paraId="15C6F2BD" w14:textId="77777777" w:rsidR="00A010F1" w:rsidRPr="004E7B53" w:rsidRDefault="00A010F1" w:rsidP="00A010F1">
      <w:pPr>
        <w:pStyle w:val="ListParagraph"/>
        <w:numPr>
          <w:ilvl w:val="0"/>
          <w:numId w:val="1"/>
        </w:numPr>
        <w:rPr>
          <w:ins w:id="66" w:author="Wilson-Harmon, Paul" w:date="2018-03-25T10:09:00Z"/>
          <w:rFonts w:cs="Times New Roman"/>
        </w:rPr>
      </w:pPr>
      <w:ins w:id="67" w:author="Wilson-Harmon, Paul" w:date="2018-03-25T10:09:00Z">
        <w:r w:rsidRPr="004E7B53">
          <w:rPr>
            <w:rFonts w:cs="Times New Roman"/>
            <w:b/>
          </w:rPr>
          <w:t>S</w:t>
        </w:r>
        <w:r>
          <w:rPr>
            <w:rFonts w:cs="Times New Roman"/>
            <w:b/>
          </w:rPr>
          <w:t>TEM</w:t>
        </w:r>
        <w:r w:rsidRPr="004E7B53">
          <w:rPr>
            <w:rFonts w:cs="Times New Roman"/>
            <w:b/>
          </w:rPr>
          <w:t xml:space="preserve"> </w:t>
        </w:r>
        <w:r w:rsidRPr="004E7B53">
          <w:rPr>
            <w:rFonts w:cs="Times New Roman"/>
            <w:b/>
          </w:rPr>
          <w:t>research expenditures</w:t>
        </w:r>
        <w:r w:rsidRPr="004E7B53">
          <w:rPr>
            <w:rFonts w:cs="Times New Roman"/>
          </w:rPr>
          <w:t>: Expenditures spent on STEM-related research fields</w:t>
        </w:r>
        <w:r>
          <w:rPr>
            <w:rFonts w:cs="Times New Roman"/>
          </w:rPr>
          <w:t>, in thousands of dollars</w:t>
        </w:r>
      </w:ins>
    </w:p>
    <w:p w14:paraId="0C5B02B9" w14:textId="77777777" w:rsidR="00A010F1" w:rsidRPr="004E7B53" w:rsidRDefault="00A010F1" w:rsidP="00A010F1">
      <w:pPr>
        <w:pStyle w:val="ListParagraph"/>
        <w:numPr>
          <w:ilvl w:val="0"/>
          <w:numId w:val="1"/>
        </w:numPr>
        <w:rPr>
          <w:ins w:id="68" w:author="Wilson-Harmon, Paul" w:date="2018-03-25T10:09:00Z"/>
          <w:rFonts w:cs="Times New Roman"/>
        </w:rPr>
      </w:pPr>
      <w:ins w:id="69" w:author="Wilson-Harmon, Paul" w:date="2018-03-25T10:09:00Z">
        <w:r w:rsidRPr="004E7B53">
          <w:rPr>
            <w:rFonts w:cs="Times New Roman"/>
            <w:b/>
          </w:rPr>
          <w:t>Non-</w:t>
        </w:r>
        <w:r w:rsidRPr="004E7B53">
          <w:rPr>
            <w:rFonts w:cs="Times New Roman"/>
            <w:b/>
          </w:rPr>
          <w:t>S</w:t>
        </w:r>
        <w:r>
          <w:rPr>
            <w:rFonts w:cs="Times New Roman"/>
            <w:b/>
          </w:rPr>
          <w:t>TEM</w:t>
        </w:r>
        <w:r w:rsidRPr="004E7B53">
          <w:rPr>
            <w:rFonts w:cs="Times New Roman"/>
            <w:b/>
          </w:rPr>
          <w:t xml:space="preserve"> </w:t>
        </w:r>
        <w:r w:rsidRPr="004E7B53">
          <w:rPr>
            <w:rFonts w:cs="Times New Roman"/>
            <w:b/>
          </w:rPr>
          <w:t>research expenditures</w:t>
        </w:r>
        <w:r w:rsidRPr="004E7B53">
          <w:rPr>
            <w:rFonts w:cs="Times New Roman"/>
          </w:rPr>
          <w:t>: Expenditures spent on non-STEM research fields</w:t>
        </w:r>
        <w:r>
          <w:rPr>
            <w:rFonts w:cs="Times New Roman"/>
          </w:rPr>
          <w:t>, in thousands of dollars</w:t>
        </w:r>
      </w:ins>
    </w:p>
    <w:p w14:paraId="1A842051" w14:textId="77777777" w:rsidR="00A010F1" w:rsidRPr="004E7B53" w:rsidRDefault="00A010F1" w:rsidP="00A010F1">
      <w:pPr>
        <w:pStyle w:val="ListParagraph"/>
        <w:numPr>
          <w:ilvl w:val="0"/>
          <w:numId w:val="1"/>
        </w:numPr>
        <w:rPr>
          <w:ins w:id="70" w:author="Wilson-Harmon, Paul" w:date="2018-03-25T10:09:00Z"/>
          <w:rFonts w:cs="Times New Roman"/>
        </w:rPr>
      </w:pPr>
      <w:ins w:id="71" w:author="Wilson-Harmon, Paul" w:date="2018-03-25T10:09:00Z">
        <w:r w:rsidRPr="004E7B53">
          <w:rPr>
            <w:rFonts w:cs="Times New Roman"/>
            <w:b/>
          </w:rPr>
          <w:t>Research Staff size</w:t>
        </w:r>
        <w:r w:rsidRPr="004E7B53">
          <w:rPr>
            <w:rFonts w:cs="Times New Roman"/>
          </w:rPr>
          <w:t>: Non-</w:t>
        </w:r>
        <w:proofErr w:type="spellStart"/>
        <w:r w:rsidRPr="004E7B53">
          <w:rPr>
            <w:rFonts w:cs="Times New Roman"/>
          </w:rPr>
          <w:t>tenurable</w:t>
        </w:r>
        <w:proofErr w:type="spellEnd"/>
        <w:r w:rsidRPr="004E7B53">
          <w:rPr>
            <w:rFonts w:cs="Times New Roman"/>
          </w:rPr>
          <w:t xml:space="preserve"> research faculty and Post-doctoral researchers, based on IPEDS classification</w:t>
        </w:r>
      </w:ins>
    </w:p>
    <w:p w14:paraId="59D8843D" w14:textId="77777777" w:rsidR="00A010F1" w:rsidRDefault="00A010F1" w:rsidP="00A010F1">
      <w:pPr>
        <w:rPr>
          <w:ins w:id="72" w:author="Wilson-Harmon, Paul" w:date="2018-03-25T10:09:00Z"/>
          <w:rFonts w:cs="Times New Roman"/>
        </w:rPr>
      </w:pPr>
      <w:ins w:id="73" w:author="Wilson-Harmon, Paul" w:date="2018-03-25T10:09:00Z">
        <w:r w:rsidRPr="004E7B53">
          <w:rPr>
            <w:rFonts w:cs="Times New Roman"/>
          </w:rPr>
          <w:t xml:space="preserve">The per-capita dataset contains the last three variables mentioned in the above </w:t>
        </w:r>
        <w:proofErr w:type="gramStart"/>
        <w:r w:rsidRPr="004E7B53">
          <w:rPr>
            <w:rFonts w:cs="Times New Roman"/>
          </w:rPr>
          <w:t>list, but</w:t>
        </w:r>
        <w:proofErr w:type="gramEnd"/>
        <w:r w:rsidRPr="004E7B53">
          <w:rPr>
            <w:rFonts w:cs="Times New Roman"/>
          </w:rPr>
          <w:t xml:space="preserve"> divides them by the size of the tenured/tenure-able </w:t>
        </w:r>
        <w:commentRangeStart w:id="74"/>
        <w:r w:rsidRPr="004E7B53">
          <w:rPr>
            <w:rFonts w:cs="Times New Roman"/>
          </w:rPr>
          <w:t>faculty</w:t>
        </w:r>
        <w:commentRangeEnd w:id="74"/>
        <w:r>
          <w:rPr>
            <w:rStyle w:val="CommentReference"/>
          </w:rPr>
          <w:commentReference w:id="74"/>
        </w:r>
        <w:r w:rsidRPr="004E7B53">
          <w:rPr>
            <w:rFonts w:cs="Times New Roman"/>
          </w:rPr>
          <w:t xml:space="preserve">. </w:t>
        </w:r>
        <w:r>
          <w:rPr>
            <w:rFonts w:cs="Times New Roman"/>
          </w:rPr>
          <w:t xml:space="preserve">They are listed below. </w:t>
        </w:r>
      </w:ins>
    </w:p>
    <w:p w14:paraId="6255F691" w14:textId="77777777" w:rsidR="00A010F1" w:rsidRPr="004E7B53" w:rsidRDefault="00A010F1" w:rsidP="00A010F1">
      <w:pPr>
        <w:pStyle w:val="ListParagraph"/>
        <w:numPr>
          <w:ilvl w:val="0"/>
          <w:numId w:val="1"/>
        </w:numPr>
        <w:rPr>
          <w:ins w:id="75" w:author="Wilson-Harmon, Paul" w:date="2018-03-25T10:09:00Z"/>
          <w:rFonts w:cs="Times New Roman"/>
        </w:rPr>
      </w:pPr>
      <w:ins w:id="76" w:author="Wilson-Harmon, Paul" w:date="2018-03-25T10:09:00Z">
        <w:r w:rsidRPr="004E7B53">
          <w:rPr>
            <w:rFonts w:cs="Times New Roman"/>
            <w:b/>
          </w:rPr>
          <w:lastRenderedPageBreak/>
          <w:t>S</w:t>
        </w:r>
        <w:r>
          <w:rPr>
            <w:rFonts w:cs="Times New Roman"/>
            <w:b/>
          </w:rPr>
          <w:t>TEM</w:t>
        </w:r>
        <w:r w:rsidRPr="004E7B53">
          <w:rPr>
            <w:rFonts w:cs="Times New Roman"/>
            <w:b/>
          </w:rPr>
          <w:t xml:space="preserve"> research expenditures</w:t>
        </w:r>
        <w:r>
          <w:rPr>
            <w:rFonts w:cs="Times New Roman"/>
            <w:b/>
          </w:rPr>
          <w:t xml:space="preserve"> per capita</w:t>
        </w:r>
        <w:r w:rsidRPr="004E7B53">
          <w:rPr>
            <w:rFonts w:cs="Times New Roman"/>
          </w:rPr>
          <w:t>: Expenditures</w:t>
        </w:r>
        <w:r>
          <w:rPr>
            <w:rFonts w:cs="Times New Roman"/>
          </w:rPr>
          <w:t xml:space="preserve"> (in dollars)</w:t>
        </w:r>
        <w:r w:rsidRPr="004E7B53">
          <w:rPr>
            <w:rFonts w:cs="Times New Roman"/>
          </w:rPr>
          <w:t xml:space="preserve"> spent on STEM-related research fields</w:t>
        </w:r>
        <w:r>
          <w:rPr>
            <w:rFonts w:cs="Times New Roman"/>
          </w:rPr>
          <w:t xml:space="preserve">, divided by the headcount of tenured/tenure-track faculty. </w:t>
        </w:r>
      </w:ins>
    </w:p>
    <w:p w14:paraId="16E113C9" w14:textId="77777777" w:rsidR="00A010F1" w:rsidRPr="004E7B53" w:rsidRDefault="00A010F1" w:rsidP="00A010F1">
      <w:pPr>
        <w:pStyle w:val="ListParagraph"/>
        <w:numPr>
          <w:ilvl w:val="0"/>
          <w:numId w:val="1"/>
        </w:numPr>
        <w:rPr>
          <w:ins w:id="77" w:author="Wilson-Harmon, Paul" w:date="2018-03-25T10:09:00Z"/>
          <w:rFonts w:cs="Times New Roman"/>
        </w:rPr>
      </w:pPr>
      <w:ins w:id="78" w:author="Wilson-Harmon, Paul" w:date="2018-03-25T10:09:00Z">
        <w:r w:rsidRPr="004E7B53">
          <w:rPr>
            <w:rFonts w:cs="Times New Roman"/>
            <w:b/>
          </w:rPr>
          <w:t>Non-S</w:t>
        </w:r>
        <w:r>
          <w:rPr>
            <w:rFonts w:cs="Times New Roman"/>
            <w:b/>
          </w:rPr>
          <w:t>TEM</w:t>
        </w:r>
        <w:r w:rsidRPr="004E7B53">
          <w:rPr>
            <w:rFonts w:cs="Times New Roman"/>
            <w:b/>
          </w:rPr>
          <w:t xml:space="preserve"> research expenditures</w:t>
        </w:r>
        <w:r>
          <w:rPr>
            <w:rFonts w:cs="Times New Roman"/>
            <w:b/>
          </w:rPr>
          <w:t xml:space="preserve"> per tenured/tenure-track faculty headcount</w:t>
        </w:r>
        <w:r w:rsidRPr="004E7B53">
          <w:rPr>
            <w:rFonts w:cs="Times New Roman"/>
          </w:rPr>
          <w:t xml:space="preserve">: Expenditures </w:t>
        </w:r>
        <w:r>
          <w:rPr>
            <w:rFonts w:cs="Times New Roman"/>
          </w:rPr>
          <w:t xml:space="preserve">(in dollars) </w:t>
        </w:r>
        <w:r w:rsidRPr="004E7B53">
          <w:rPr>
            <w:rFonts w:cs="Times New Roman"/>
          </w:rPr>
          <w:t>spent on non-STEM research fields</w:t>
        </w:r>
        <w:r>
          <w:rPr>
            <w:rFonts w:cs="Times New Roman"/>
          </w:rPr>
          <w:t xml:space="preserve"> divided by the headcount of tenured/tenure-track faculty</w:t>
        </w:r>
      </w:ins>
    </w:p>
    <w:p w14:paraId="53C0CA34" w14:textId="77777777" w:rsidR="00A010F1" w:rsidRPr="004E7B53" w:rsidRDefault="00A010F1" w:rsidP="00A010F1">
      <w:pPr>
        <w:pStyle w:val="ListParagraph"/>
        <w:numPr>
          <w:ilvl w:val="0"/>
          <w:numId w:val="1"/>
        </w:numPr>
        <w:rPr>
          <w:ins w:id="79" w:author="Wilson-Harmon, Paul" w:date="2018-03-25T10:09:00Z"/>
          <w:rFonts w:cs="Times New Roman"/>
        </w:rPr>
      </w:pPr>
      <w:ins w:id="80" w:author="Wilson-Harmon, Paul" w:date="2018-03-25T10:09:00Z">
        <w:r w:rsidRPr="004E7B53">
          <w:rPr>
            <w:rFonts w:cs="Times New Roman"/>
            <w:b/>
          </w:rPr>
          <w:t>Research Staff size</w:t>
        </w:r>
        <w:r>
          <w:rPr>
            <w:rFonts w:cs="Times New Roman"/>
            <w:b/>
          </w:rPr>
          <w:t xml:space="preserve"> per capita</w:t>
        </w:r>
        <w:r w:rsidRPr="004E7B53">
          <w:rPr>
            <w:rFonts w:cs="Times New Roman"/>
          </w:rPr>
          <w:t>: Non-</w:t>
        </w:r>
        <w:proofErr w:type="spellStart"/>
        <w:r w:rsidRPr="004E7B53">
          <w:rPr>
            <w:rFonts w:cs="Times New Roman"/>
          </w:rPr>
          <w:t>tenurable</w:t>
        </w:r>
        <w:proofErr w:type="spellEnd"/>
        <w:r w:rsidRPr="004E7B53">
          <w:rPr>
            <w:rFonts w:cs="Times New Roman"/>
          </w:rPr>
          <w:t xml:space="preserve"> research faculty and Post-doctoral researchers, based on IPEDS classification</w:t>
        </w:r>
        <w:r>
          <w:rPr>
            <w:rFonts w:cs="Times New Roman"/>
          </w:rPr>
          <w:t>, divided by the headcount of tenured/tenure-track faculty</w:t>
        </w:r>
      </w:ins>
    </w:p>
    <w:p w14:paraId="0DF0AACD" w14:textId="77777777" w:rsidR="00A010F1" w:rsidRPr="004E7B53" w:rsidRDefault="00A010F1" w:rsidP="0017269C">
      <w:pPr>
        <w:ind w:firstLine="720"/>
        <w:rPr>
          <w:rFonts w:cs="Times New Roman"/>
        </w:rPr>
      </w:pPr>
    </w:p>
    <w:p w14:paraId="5F2DED79" w14:textId="77777777" w:rsidR="0017269C" w:rsidRPr="004E7B53" w:rsidRDefault="0017269C" w:rsidP="004E7B53">
      <w:pPr>
        <w:pStyle w:val="Heading2"/>
      </w:pPr>
      <w:r w:rsidRPr="004E7B53">
        <w:t>The Methodology</w:t>
      </w:r>
    </w:p>
    <w:p w14:paraId="7FFC25BA" w14:textId="68CC195E" w:rsidR="0017269C" w:rsidRPr="004E7B53" w:rsidDel="00A010F1" w:rsidRDefault="0017269C" w:rsidP="00A010F1">
      <w:pPr>
        <w:rPr>
          <w:del w:id="81" w:author="Wilson-Harmon, Paul" w:date="2018-03-25T10:09:00Z"/>
          <w:rFonts w:cs="Times New Roman"/>
        </w:rPr>
        <w:pPrChange w:id="82" w:author="Wilson-Harmon, Paul" w:date="2018-03-25T10:09:00Z">
          <w:pPr/>
        </w:pPrChange>
      </w:pPr>
      <w:r w:rsidRPr="004E7B53">
        <w:rPr>
          <w:rFonts w:cs="Times New Roman"/>
        </w:rPr>
        <w:tab/>
        <w:t xml:space="preserve">Although their exact methodology is not documented, the Carnegie Classifications can be generally replicated via the following </w:t>
      </w:r>
      <w:r w:rsidR="00D52B17" w:rsidRPr="004E7B53">
        <w:rPr>
          <w:rFonts w:cs="Times New Roman"/>
        </w:rPr>
        <w:t xml:space="preserve">general </w:t>
      </w:r>
      <w:commentRangeStart w:id="83"/>
      <w:del w:id="84" w:author="Wilson-Harmon, Paul" w:date="2018-03-25T10:06:00Z">
        <w:r w:rsidRPr="004E7B53" w:rsidDel="00A010F1">
          <w:rPr>
            <w:rFonts w:cs="Times New Roman"/>
          </w:rPr>
          <w:delText>algorithm</w:delText>
        </w:r>
        <w:commentRangeEnd w:id="83"/>
        <w:r w:rsidR="007B41E5" w:rsidDel="00A010F1">
          <w:rPr>
            <w:rStyle w:val="CommentReference"/>
          </w:rPr>
          <w:commentReference w:id="83"/>
        </w:r>
      </w:del>
      <w:ins w:id="85" w:author="Wilson-Harmon, Paul" w:date="2018-03-25T10:06:00Z">
        <w:r w:rsidR="00A010F1">
          <w:rPr>
            <w:rFonts w:cs="Times New Roman"/>
          </w:rPr>
          <w:t>process</w:t>
        </w:r>
      </w:ins>
      <w:r w:rsidRPr="004E7B53">
        <w:rPr>
          <w:rFonts w:cs="Times New Roman"/>
        </w:rPr>
        <w:t xml:space="preserve">. </w:t>
      </w:r>
      <w:del w:id="86" w:author="Wilson-Harmon, Paul" w:date="2018-03-25T10:09:00Z">
        <w:r w:rsidRPr="004E7B53" w:rsidDel="00A010F1">
          <w:rPr>
            <w:rFonts w:cs="Times New Roman"/>
          </w:rPr>
          <w:delText xml:space="preserve">The data are separated into two distinct </w:delText>
        </w:r>
        <w:commentRangeStart w:id="87"/>
        <w:r w:rsidRPr="004E7B53" w:rsidDel="00A010F1">
          <w:rPr>
            <w:rFonts w:cs="Times New Roman"/>
          </w:rPr>
          <w:delText>datasets</w:delText>
        </w:r>
        <w:commentRangeEnd w:id="87"/>
        <w:r w:rsidR="00C52D96" w:rsidDel="00A010F1">
          <w:rPr>
            <w:rStyle w:val="CommentReference"/>
          </w:rPr>
          <w:commentReference w:id="87"/>
        </w:r>
        <w:r w:rsidRPr="004E7B53" w:rsidDel="00A010F1">
          <w:rPr>
            <w:rFonts w:cs="Times New Roman"/>
          </w:rPr>
          <w:delText xml:space="preserve">, an aggregate and a per-capita dataset. The aggregate dataset contains the following 7 </w:delText>
        </w:r>
        <w:commentRangeStart w:id="88"/>
        <w:r w:rsidRPr="004E7B53" w:rsidDel="00A010F1">
          <w:rPr>
            <w:rFonts w:cs="Times New Roman"/>
          </w:rPr>
          <w:delText>variables</w:delText>
        </w:r>
        <w:commentRangeEnd w:id="88"/>
        <w:r w:rsidR="00C52D96" w:rsidDel="00A010F1">
          <w:rPr>
            <w:rStyle w:val="CommentReference"/>
          </w:rPr>
          <w:commentReference w:id="88"/>
        </w:r>
        <w:r w:rsidRPr="004E7B53" w:rsidDel="00A010F1">
          <w:rPr>
            <w:rFonts w:cs="Times New Roman"/>
          </w:rPr>
          <w:delText xml:space="preserve">: </w:delText>
        </w:r>
      </w:del>
    </w:p>
    <w:p w14:paraId="07404A8F" w14:textId="64D982A4" w:rsidR="0017269C" w:rsidRPr="004E7B53" w:rsidDel="00A010F1" w:rsidRDefault="0017269C" w:rsidP="00A010F1">
      <w:pPr>
        <w:rPr>
          <w:del w:id="89" w:author="Wilson-Harmon, Paul" w:date="2018-03-25T10:09:00Z"/>
          <w:rFonts w:cs="Times New Roman"/>
        </w:rPr>
        <w:pPrChange w:id="90" w:author="Wilson-Harmon, Paul" w:date="2018-03-25T10:09:00Z">
          <w:pPr>
            <w:pStyle w:val="ListParagraph"/>
            <w:numPr>
              <w:numId w:val="1"/>
            </w:numPr>
            <w:ind w:hanging="360"/>
          </w:pPr>
        </w:pPrChange>
      </w:pPr>
      <w:commentRangeStart w:id="91"/>
      <w:del w:id="92" w:author="Wilson-Harmon, Paul" w:date="2018-03-25T10:08:00Z">
        <w:r w:rsidRPr="004E7B53" w:rsidDel="00A010F1">
          <w:rPr>
            <w:rFonts w:cs="Times New Roman"/>
            <w:b/>
          </w:rPr>
          <w:delText>Stem</w:delText>
        </w:r>
        <w:commentRangeEnd w:id="91"/>
        <w:r w:rsidR="00C52D96" w:rsidDel="00A010F1">
          <w:rPr>
            <w:rStyle w:val="CommentReference"/>
          </w:rPr>
          <w:commentReference w:id="91"/>
        </w:r>
        <w:r w:rsidRPr="004E7B53" w:rsidDel="00A010F1">
          <w:rPr>
            <w:rFonts w:cs="Times New Roman"/>
            <w:b/>
          </w:rPr>
          <w:delText xml:space="preserve"> </w:delText>
        </w:r>
      </w:del>
      <w:del w:id="93" w:author="Wilson-Harmon, Paul" w:date="2018-03-25T10:09:00Z">
        <w:r w:rsidRPr="004E7B53" w:rsidDel="00A010F1">
          <w:rPr>
            <w:rFonts w:cs="Times New Roman"/>
            <w:b/>
          </w:rPr>
          <w:delText>PhDs</w:delText>
        </w:r>
        <w:r w:rsidR="008334ED" w:rsidRPr="004E7B53" w:rsidDel="00A010F1">
          <w:rPr>
            <w:rFonts w:cs="Times New Roman"/>
          </w:rPr>
          <w:delText>: Counts of doctorates awarded in STEM fields, based on IPEDS classification</w:delText>
        </w:r>
      </w:del>
    </w:p>
    <w:p w14:paraId="4878F856" w14:textId="7FCCB9EC" w:rsidR="0017269C" w:rsidRPr="004E7B53" w:rsidDel="00A010F1" w:rsidRDefault="0017269C" w:rsidP="00A010F1">
      <w:pPr>
        <w:rPr>
          <w:del w:id="94" w:author="Wilson-Harmon, Paul" w:date="2018-03-25T10:09:00Z"/>
          <w:rFonts w:cs="Times New Roman"/>
        </w:rPr>
        <w:pPrChange w:id="95" w:author="Wilson-Harmon, Paul" w:date="2018-03-25T10:09:00Z">
          <w:pPr>
            <w:pStyle w:val="ListParagraph"/>
            <w:numPr>
              <w:numId w:val="1"/>
            </w:numPr>
            <w:ind w:hanging="360"/>
          </w:pPr>
        </w:pPrChange>
      </w:pPr>
      <w:del w:id="96" w:author="Wilson-Harmon, Paul" w:date="2018-03-25T10:09:00Z">
        <w:r w:rsidRPr="004E7B53" w:rsidDel="00A010F1">
          <w:rPr>
            <w:rFonts w:cs="Times New Roman"/>
            <w:b/>
          </w:rPr>
          <w:delText>Humanities PhDs</w:delText>
        </w:r>
        <w:r w:rsidR="008334ED" w:rsidRPr="004E7B53" w:rsidDel="00A010F1">
          <w:rPr>
            <w:rFonts w:cs="Times New Roman"/>
          </w:rPr>
          <w:delText>: Counts of doctorates awarded in non-STEM fields, based on IPEDS classification</w:delText>
        </w:r>
      </w:del>
    </w:p>
    <w:p w14:paraId="63DBD168" w14:textId="1AD21EE7" w:rsidR="0017269C" w:rsidRPr="004E7B53" w:rsidDel="00A010F1" w:rsidRDefault="0017269C" w:rsidP="00A010F1">
      <w:pPr>
        <w:rPr>
          <w:del w:id="97" w:author="Wilson-Harmon, Paul" w:date="2018-03-25T10:09:00Z"/>
          <w:rFonts w:cs="Times New Roman"/>
        </w:rPr>
        <w:pPrChange w:id="98" w:author="Wilson-Harmon, Paul" w:date="2018-03-25T10:09:00Z">
          <w:pPr>
            <w:pStyle w:val="ListParagraph"/>
            <w:numPr>
              <w:numId w:val="1"/>
            </w:numPr>
            <w:ind w:hanging="360"/>
          </w:pPr>
        </w:pPrChange>
      </w:pPr>
      <w:del w:id="99" w:author="Wilson-Harmon, Paul" w:date="2018-03-25T10:09:00Z">
        <w:r w:rsidRPr="004E7B53" w:rsidDel="00A010F1">
          <w:rPr>
            <w:rFonts w:cs="Times New Roman"/>
            <w:b/>
          </w:rPr>
          <w:delText>Social Science PhDs</w:delText>
        </w:r>
        <w:r w:rsidR="008334ED" w:rsidRPr="004E7B53" w:rsidDel="00A010F1">
          <w:rPr>
            <w:rFonts w:cs="Times New Roman"/>
          </w:rPr>
          <w:delText>: Counts of doctorates awarded in Social Science fields, based on IPEDS classification</w:delText>
        </w:r>
      </w:del>
    </w:p>
    <w:p w14:paraId="02FD7EA4" w14:textId="0904EB9E" w:rsidR="0017269C" w:rsidRPr="004E7B53" w:rsidDel="00A010F1" w:rsidRDefault="0017269C" w:rsidP="00A010F1">
      <w:pPr>
        <w:rPr>
          <w:del w:id="100" w:author="Wilson-Harmon, Paul" w:date="2018-03-25T10:09:00Z"/>
          <w:rFonts w:cs="Times New Roman"/>
        </w:rPr>
        <w:pPrChange w:id="101" w:author="Wilson-Harmon, Paul" w:date="2018-03-25T10:09:00Z">
          <w:pPr>
            <w:pStyle w:val="ListParagraph"/>
            <w:numPr>
              <w:numId w:val="1"/>
            </w:numPr>
            <w:ind w:hanging="360"/>
          </w:pPr>
        </w:pPrChange>
      </w:pPr>
      <w:del w:id="102" w:author="Wilson-Harmon, Paul" w:date="2018-03-25T10:09:00Z">
        <w:r w:rsidRPr="004E7B53" w:rsidDel="00A010F1">
          <w:rPr>
            <w:rFonts w:cs="Times New Roman"/>
            <w:b/>
          </w:rPr>
          <w:delText>Other PhDs</w:delText>
        </w:r>
        <w:r w:rsidR="008334ED" w:rsidRPr="004E7B53" w:rsidDel="00A010F1">
          <w:rPr>
            <w:rFonts w:cs="Times New Roman"/>
          </w:rPr>
          <w:delText>: Counts of doctorates awarded in education (EdD or PhD), based on IPEDS classification</w:delText>
        </w:r>
      </w:del>
    </w:p>
    <w:p w14:paraId="51F016B8" w14:textId="230107E4" w:rsidR="0017269C" w:rsidRPr="004E7B53" w:rsidDel="00A010F1" w:rsidRDefault="0017269C" w:rsidP="00A010F1">
      <w:pPr>
        <w:rPr>
          <w:del w:id="103" w:author="Wilson-Harmon, Paul" w:date="2018-03-25T10:09:00Z"/>
          <w:rFonts w:cs="Times New Roman"/>
        </w:rPr>
        <w:pPrChange w:id="104" w:author="Wilson-Harmon, Paul" w:date="2018-03-25T10:09:00Z">
          <w:pPr>
            <w:pStyle w:val="ListParagraph"/>
            <w:numPr>
              <w:numId w:val="1"/>
            </w:numPr>
            <w:ind w:hanging="360"/>
          </w:pPr>
        </w:pPrChange>
      </w:pPr>
      <w:del w:id="105" w:author="Wilson-Harmon, Paul" w:date="2018-03-25T10:08:00Z">
        <w:r w:rsidRPr="004E7B53" w:rsidDel="00A010F1">
          <w:rPr>
            <w:rFonts w:cs="Times New Roman"/>
            <w:b/>
          </w:rPr>
          <w:delText xml:space="preserve">Stem </w:delText>
        </w:r>
      </w:del>
      <w:del w:id="106" w:author="Wilson-Harmon, Paul" w:date="2018-03-25T10:09:00Z">
        <w:r w:rsidRPr="004E7B53" w:rsidDel="00A010F1">
          <w:rPr>
            <w:rFonts w:cs="Times New Roman"/>
            <w:b/>
          </w:rPr>
          <w:delText>research expenditures</w:delText>
        </w:r>
        <w:r w:rsidR="008334ED" w:rsidRPr="004E7B53" w:rsidDel="00A010F1">
          <w:rPr>
            <w:rFonts w:cs="Times New Roman"/>
          </w:rPr>
          <w:delText>: Expenditures spent on STEM-related research fields</w:delText>
        </w:r>
      </w:del>
    </w:p>
    <w:p w14:paraId="02A47315" w14:textId="4A21FAE0" w:rsidR="0017269C" w:rsidRPr="004E7B53" w:rsidDel="00A010F1" w:rsidRDefault="0017269C" w:rsidP="00A010F1">
      <w:pPr>
        <w:rPr>
          <w:del w:id="107" w:author="Wilson-Harmon, Paul" w:date="2018-03-25T10:09:00Z"/>
          <w:rFonts w:cs="Times New Roman"/>
        </w:rPr>
        <w:pPrChange w:id="108" w:author="Wilson-Harmon, Paul" w:date="2018-03-25T10:09:00Z">
          <w:pPr>
            <w:pStyle w:val="ListParagraph"/>
            <w:numPr>
              <w:numId w:val="1"/>
            </w:numPr>
            <w:ind w:hanging="360"/>
          </w:pPr>
        </w:pPrChange>
      </w:pPr>
      <w:del w:id="109" w:author="Wilson-Harmon, Paul" w:date="2018-03-25T10:09:00Z">
        <w:r w:rsidRPr="004E7B53" w:rsidDel="00A010F1">
          <w:rPr>
            <w:rFonts w:cs="Times New Roman"/>
            <w:b/>
          </w:rPr>
          <w:delText>Non-</w:delText>
        </w:r>
      </w:del>
      <w:del w:id="110" w:author="Wilson-Harmon, Paul" w:date="2018-03-25T10:08:00Z">
        <w:r w:rsidRPr="004E7B53" w:rsidDel="00A010F1">
          <w:rPr>
            <w:rFonts w:cs="Times New Roman"/>
            <w:b/>
          </w:rPr>
          <w:delText xml:space="preserve">Stem </w:delText>
        </w:r>
      </w:del>
      <w:del w:id="111" w:author="Wilson-Harmon, Paul" w:date="2018-03-25T10:09:00Z">
        <w:r w:rsidRPr="004E7B53" w:rsidDel="00A010F1">
          <w:rPr>
            <w:rFonts w:cs="Times New Roman"/>
            <w:b/>
          </w:rPr>
          <w:delText>research expenditures</w:delText>
        </w:r>
        <w:r w:rsidR="008334ED" w:rsidRPr="004E7B53" w:rsidDel="00A010F1">
          <w:rPr>
            <w:rFonts w:cs="Times New Roman"/>
          </w:rPr>
          <w:delText>: Expenditures spent on non-STEM research fields</w:delText>
        </w:r>
      </w:del>
    </w:p>
    <w:p w14:paraId="79DF95C3" w14:textId="7F12FDEE" w:rsidR="0017269C" w:rsidRPr="004E7B53" w:rsidDel="00A010F1" w:rsidRDefault="0017269C" w:rsidP="00A010F1">
      <w:pPr>
        <w:rPr>
          <w:del w:id="112" w:author="Wilson-Harmon, Paul" w:date="2018-03-25T10:09:00Z"/>
          <w:rFonts w:cs="Times New Roman"/>
        </w:rPr>
        <w:pPrChange w:id="113" w:author="Wilson-Harmon, Paul" w:date="2018-03-25T10:09:00Z">
          <w:pPr>
            <w:pStyle w:val="ListParagraph"/>
            <w:numPr>
              <w:numId w:val="1"/>
            </w:numPr>
            <w:ind w:hanging="360"/>
          </w:pPr>
        </w:pPrChange>
      </w:pPr>
      <w:del w:id="114" w:author="Wilson-Harmon, Paul" w:date="2018-03-25T10:09:00Z">
        <w:r w:rsidRPr="004E7B53" w:rsidDel="00A010F1">
          <w:rPr>
            <w:rFonts w:cs="Times New Roman"/>
            <w:b/>
          </w:rPr>
          <w:delText>Research Staff size</w:delText>
        </w:r>
        <w:r w:rsidR="008334ED" w:rsidRPr="004E7B53" w:rsidDel="00A010F1">
          <w:rPr>
            <w:rFonts w:cs="Times New Roman"/>
          </w:rPr>
          <w:delText>: Non-tenurable research faculty and Post-doctoral researchers, based on IPEDS classification</w:delText>
        </w:r>
      </w:del>
    </w:p>
    <w:p w14:paraId="2F954177" w14:textId="09037343" w:rsidR="00A010F1" w:rsidRPr="004E7B53" w:rsidDel="00A010F1" w:rsidRDefault="0017269C" w:rsidP="008334ED">
      <w:pPr>
        <w:rPr>
          <w:del w:id="115" w:author="Wilson-Harmon, Paul" w:date="2018-03-25T10:10:00Z"/>
          <w:rFonts w:cs="Times New Roman"/>
        </w:rPr>
      </w:pPr>
      <w:del w:id="116" w:author="Wilson-Harmon, Paul" w:date="2018-03-25T10:09:00Z">
        <w:r w:rsidRPr="004E7B53" w:rsidDel="00A010F1">
          <w:rPr>
            <w:rFonts w:cs="Times New Roman"/>
          </w:rPr>
          <w:delText xml:space="preserve">The per-capita dataset contains the last three variables mentioned </w:delText>
        </w:r>
        <w:r w:rsidR="008334ED" w:rsidRPr="004E7B53" w:rsidDel="00A010F1">
          <w:rPr>
            <w:rFonts w:cs="Times New Roman"/>
          </w:rPr>
          <w:delText xml:space="preserve">in the </w:delText>
        </w:r>
        <w:r w:rsidRPr="004E7B53" w:rsidDel="00A010F1">
          <w:rPr>
            <w:rFonts w:cs="Times New Roman"/>
          </w:rPr>
          <w:delText>above</w:delText>
        </w:r>
        <w:r w:rsidR="008334ED" w:rsidRPr="004E7B53" w:rsidDel="00A010F1">
          <w:rPr>
            <w:rFonts w:cs="Times New Roman"/>
          </w:rPr>
          <w:delText xml:space="preserve"> list</w:delText>
        </w:r>
        <w:r w:rsidRPr="004E7B53" w:rsidDel="00A010F1">
          <w:rPr>
            <w:rFonts w:cs="Times New Roman"/>
          </w:rPr>
          <w:delText xml:space="preserve">, but divides them by the size of the tenured/tenure-able </w:delText>
        </w:r>
        <w:commentRangeStart w:id="117"/>
        <w:r w:rsidRPr="004E7B53" w:rsidDel="00A010F1">
          <w:rPr>
            <w:rFonts w:cs="Times New Roman"/>
          </w:rPr>
          <w:delText>faculty</w:delText>
        </w:r>
        <w:commentRangeEnd w:id="117"/>
        <w:r w:rsidR="00C52D96" w:rsidDel="00A010F1">
          <w:rPr>
            <w:rStyle w:val="CommentReference"/>
          </w:rPr>
          <w:commentReference w:id="117"/>
        </w:r>
        <w:r w:rsidRPr="004E7B53" w:rsidDel="00A010F1">
          <w:rPr>
            <w:rFonts w:cs="Times New Roman"/>
          </w:rPr>
          <w:delText xml:space="preserve">. </w:delText>
        </w:r>
      </w:del>
      <w:ins w:id="118" w:author="Wilson-Harmon, Paul" w:date="2018-03-25T10:10:00Z">
        <w:r w:rsidR="00A010F1">
          <w:rPr>
            <w:rFonts w:cs="Times New Roman"/>
          </w:rPr>
          <w:t xml:space="preserve"> Data are first ranked from smallest to largest</w:t>
        </w:r>
      </w:ins>
      <w:ins w:id="119" w:author="Wilson-Harmon, Paul" w:date="2018-03-25T10:12:00Z">
        <w:r w:rsidR="00A010F1">
          <w:rPr>
            <w:rFonts w:cs="Times New Roman"/>
          </w:rPr>
          <w:t>, and s</w:t>
        </w:r>
      </w:ins>
      <w:moveToRangeStart w:id="120" w:author="Wilson-Harmon, Paul" w:date="2018-03-25T10:12:00Z" w:name="move509736052"/>
      <w:moveTo w:id="121" w:author="Wilson-Harmon, Paul" w:date="2018-03-25T10:12:00Z">
        <w:del w:id="122" w:author="Wilson-Harmon, Paul" w:date="2018-03-25T10:12:00Z">
          <w:r w:rsidR="00A010F1" w:rsidRPr="004E7B53" w:rsidDel="00A010F1">
            <w:rPr>
              <w:rFonts w:cs="Times New Roman"/>
            </w:rPr>
            <w:delText>S</w:delText>
          </w:r>
        </w:del>
        <w:r w:rsidR="00A010F1" w:rsidRPr="004E7B53">
          <w:rPr>
            <w:rFonts w:cs="Times New Roman"/>
          </w:rPr>
          <w:t xml:space="preserve">chools that are tied on any metric are given minimum rank of the group (Harmon, 2016). </w:t>
        </w:r>
        <w:del w:id="123" w:author="Wilson-Harmon, Paul" w:date="2018-03-25T10:12:00Z">
          <w:r w:rsidR="00A010F1" w:rsidRPr="004E7B53" w:rsidDel="00A010F1">
            <w:rPr>
              <w:rFonts w:cs="Times New Roman"/>
            </w:rPr>
            <w:delText xml:space="preserve"> </w:delText>
          </w:r>
        </w:del>
      </w:moveTo>
      <w:moveToRangeEnd w:id="120"/>
    </w:p>
    <w:p w14:paraId="6FBE787B" w14:textId="7FA42BFD" w:rsidR="00A010F1" w:rsidRDefault="0017269C" w:rsidP="00A010F1">
      <w:pPr>
        <w:rPr>
          <w:ins w:id="124" w:author="Wilson-Harmon, Paul" w:date="2018-03-25T10:11:00Z"/>
          <w:rFonts w:cs="Times New Roman"/>
        </w:rPr>
      </w:pPr>
      <w:del w:id="125" w:author="Wilson-Harmon, Paul" w:date="2018-03-25T10:11:00Z">
        <w:r w:rsidRPr="004E7B53" w:rsidDel="00A010F1">
          <w:rPr>
            <w:rFonts w:cs="Times New Roman"/>
          </w:rPr>
          <w:delText>Because</w:delText>
        </w:r>
      </w:del>
      <w:ins w:id="126" w:author="Wilson-Harmon, Paul" w:date="2018-03-25T10:12:00Z">
        <w:r w:rsidR="00A010F1">
          <w:rPr>
            <w:rFonts w:cs="Times New Roman"/>
          </w:rPr>
          <w:t xml:space="preserve">  T</w:t>
        </w:r>
      </w:ins>
      <w:ins w:id="127" w:author="Wilson-Harmon, Paul" w:date="2018-03-25T10:11:00Z">
        <w:r w:rsidR="00A010F1">
          <w:rPr>
            <w:rFonts w:cs="Times New Roman"/>
          </w:rPr>
          <w:t>his is done because</w:t>
        </w:r>
      </w:ins>
      <w:r w:rsidRPr="004E7B53">
        <w:rPr>
          <w:rFonts w:cs="Times New Roman"/>
        </w:rPr>
        <w:t xml:space="preserve"> the size of some of the largest universities dwarfs the size of many of the smallest institutions in the dataset, </w:t>
      </w:r>
      <w:r w:rsidR="008334ED" w:rsidRPr="004E7B53">
        <w:rPr>
          <w:rFonts w:cs="Times New Roman"/>
        </w:rPr>
        <w:t xml:space="preserve">many of the </w:t>
      </w:r>
      <w:commentRangeStart w:id="128"/>
      <w:del w:id="129" w:author="Wilson-Harmon, Paul" w:date="2018-03-25T10:14:00Z">
        <w:r w:rsidR="008334ED" w:rsidRPr="004E7B53" w:rsidDel="00A010F1">
          <w:rPr>
            <w:rFonts w:cs="Times New Roman"/>
          </w:rPr>
          <w:delText>variables</w:delText>
        </w:r>
        <w:commentRangeEnd w:id="128"/>
        <w:r w:rsidR="007B41E5" w:rsidDel="00A010F1">
          <w:rPr>
            <w:rStyle w:val="CommentReference"/>
          </w:rPr>
          <w:commentReference w:id="128"/>
        </w:r>
        <w:r w:rsidR="008334ED" w:rsidRPr="004E7B53" w:rsidDel="00A010F1">
          <w:rPr>
            <w:rFonts w:cs="Times New Roman"/>
          </w:rPr>
          <w:delText xml:space="preserve"> </w:delText>
        </w:r>
      </w:del>
      <w:ins w:id="130" w:author="Wilson-Harmon, Paul" w:date="2018-03-25T10:14:00Z">
        <w:r w:rsidR="00A010F1">
          <w:rPr>
            <w:rFonts w:cs="Times New Roman"/>
          </w:rPr>
          <w:t>variable distributions</w:t>
        </w:r>
        <w:r w:rsidR="00A010F1" w:rsidRPr="004E7B53">
          <w:rPr>
            <w:rFonts w:cs="Times New Roman"/>
          </w:rPr>
          <w:t xml:space="preserve"> </w:t>
        </w:r>
      </w:ins>
      <w:r w:rsidRPr="004E7B53">
        <w:rPr>
          <w:rFonts w:cs="Times New Roman"/>
        </w:rPr>
        <w:t xml:space="preserve">are highly </w:t>
      </w:r>
      <w:r w:rsidR="00D52B17" w:rsidRPr="004E7B53">
        <w:rPr>
          <w:rFonts w:cs="Times New Roman"/>
        </w:rPr>
        <w:t>right-</w:t>
      </w:r>
      <w:r w:rsidRPr="004E7B53">
        <w:rPr>
          <w:rFonts w:cs="Times New Roman"/>
        </w:rPr>
        <w:t xml:space="preserve">skewed. </w:t>
      </w:r>
      <w:del w:id="131" w:author="Wilson-Harmon, Paul" w:date="2018-03-25T10:11:00Z">
        <w:r w:rsidRPr="004E7B53" w:rsidDel="00A010F1">
          <w:rPr>
            <w:rFonts w:cs="Times New Roman"/>
          </w:rPr>
          <w:delText xml:space="preserve">Rather than using the raw data, the schools are </w:delText>
        </w:r>
        <w:commentRangeStart w:id="132"/>
        <w:r w:rsidRPr="004E7B53" w:rsidDel="00A010F1">
          <w:rPr>
            <w:rFonts w:cs="Times New Roman"/>
          </w:rPr>
          <w:delText>ranked</w:delText>
        </w:r>
        <w:commentRangeEnd w:id="132"/>
        <w:r w:rsidR="007B41E5" w:rsidDel="00A010F1">
          <w:rPr>
            <w:rStyle w:val="CommentReference"/>
          </w:rPr>
          <w:commentReference w:id="132"/>
        </w:r>
        <w:r w:rsidRPr="004E7B53" w:rsidDel="00A010F1">
          <w:rPr>
            <w:rFonts w:cs="Times New Roman"/>
          </w:rPr>
          <w:delText xml:space="preserve"> and the </w:delText>
        </w:r>
      </w:del>
    </w:p>
    <w:p w14:paraId="28CD333E" w14:textId="4A303FEF" w:rsidR="0017269C" w:rsidRPr="004E7B53" w:rsidRDefault="00A010F1" w:rsidP="00A010F1">
      <w:pPr>
        <w:ind w:firstLine="360"/>
        <w:rPr>
          <w:rFonts w:cs="Times New Roman"/>
        </w:rPr>
      </w:pPr>
      <w:ins w:id="133" w:author="Wilson-Harmon, Paul" w:date="2018-03-25T10:11:00Z">
        <w:r>
          <w:rPr>
            <w:rFonts w:cs="Times New Roman"/>
          </w:rPr>
          <w:t xml:space="preserve">The </w:t>
        </w:r>
      </w:ins>
      <w:r w:rsidR="0017269C" w:rsidRPr="004E7B53">
        <w:rPr>
          <w:rFonts w:cs="Times New Roman"/>
        </w:rPr>
        <w:t xml:space="preserve">ranked datasets are put into two </w:t>
      </w:r>
      <w:ins w:id="134" w:author="Wilson-Harmon, Paul" w:date="2018-03-25T10:15:00Z">
        <w:r>
          <w:rPr>
            <w:rFonts w:cs="Times New Roman"/>
          </w:rPr>
          <w:t>p</w:t>
        </w:r>
      </w:ins>
      <w:del w:id="135" w:author="Wilson-Harmon, Paul" w:date="2018-03-25T10:15:00Z">
        <w:r w:rsidR="0017269C" w:rsidRPr="004E7B53" w:rsidDel="00A010F1">
          <w:rPr>
            <w:rFonts w:cs="Times New Roman"/>
          </w:rPr>
          <w:delText>P</w:delText>
        </w:r>
      </w:del>
      <w:r w:rsidR="0017269C" w:rsidRPr="004E7B53">
        <w:rPr>
          <w:rFonts w:cs="Times New Roman"/>
        </w:rPr>
        <w:t xml:space="preserve">rincipal </w:t>
      </w:r>
      <w:ins w:id="136" w:author="Wilson-Harmon, Paul" w:date="2018-03-25T10:15:00Z">
        <w:r>
          <w:rPr>
            <w:rFonts w:cs="Times New Roman"/>
          </w:rPr>
          <w:t>c</w:t>
        </w:r>
      </w:ins>
      <w:del w:id="137" w:author="Wilson-Harmon, Paul" w:date="2018-03-25T10:15:00Z">
        <w:r w:rsidR="0017269C" w:rsidRPr="004E7B53" w:rsidDel="00A010F1">
          <w:rPr>
            <w:rFonts w:cs="Times New Roman"/>
          </w:rPr>
          <w:delText>C</w:delText>
        </w:r>
      </w:del>
      <w:r w:rsidR="0017269C" w:rsidRPr="004E7B53">
        <w:rPr>
          <w:rFonts w:cs="Times New Roman"/>
        </w:rPr>
        <w:t xml:space="preserve">omponent </w:t>
      </w:r>
      <w:ins w:id="138" w:author="Wilson-Harmon, Paul" w:date="2018-03-25T10:15:00Z">
        <w:r>
          <w:rPr>
            <w:rFonts w:cs="Times New Roman"/>
          </w:rPr>
          <w:t>a</w:t>
        </w:r>
      </w:ins>
      <w:del w:id="139" w:author="Wilson-Harmon, Paul" w:date="2018-03-25T10:15:00Z">
        <w:r w:rsidR="0017269C" w:rsidRPr="004E7B53" w:rsidDel="00A010F1">
          <w:rPr>
            <w:rFonts w:cs="Times New Roman"/>
          </w:rPr>
          <w:delText>A</w:delText>
        </w:r>
      </w:del>
      <w:r w:rsidR="0017269C" w:rsidRPr="004E7B53">
        <w:rPr>
          <w:rFonts w:cs="Times New Roman"/>
        </w:rPr>
        <w:t>nalys</w:t>
      </w:r>
      <w:ins w:id="140" w:author="Wilson-Harmon, Paul" w:date="2018-03-25T10:15:00Z">
        <w:r>
          <w:rPr>
            <w:rFonts w:cs="Times New Roman"/>
          </w:rPr>
          <w:t>es</w:t>
        </w:r>
      </w:ins>
      <w:del w:id="141" w:author="Wilson-Harmon, Paul" w:date="2018-03-25T10:15:00Z">
        <w:r w:rsidR="0017269C" w:rsidRPr="004E7B53" w:rsidDel="00A010F1">
          <w:rPr>
            <w:rFonts w:cs="Times New Roman"/>
          </w:rPr>
          <w:delText>es</w:delText>
        </w:r>
      </w:del>
      <w:r w:rsidR="0017269C" w:rsidRPr="004E7B53">
        <w:rPr>
          <w:rFonts w:cs="Times New Roman"/>
        </w:rPr>
        <w:t xml:space="preserve"> (</w:t>
      </w:r>
      <w:commentRangeStart w:id="142"/>
      <w:r w:rsidR="0017269C" w:rsidRPr="004E7B53">
        <w:rPr>
          <w:rFonts w:cs="Times New Roman"/>
        </w:rPr>
        <w:t>PCA</w:t>
      </w:r>
      <w:del w:id="143" w:author="Wilson-Harmon, Paul" w:date="2018-03-25T10:15:00Z">
        <w:r w:rsidR="0017269C" w:rsidRPr="004E7B53" w:rsidDel="00A010F1">
          <w:rPr>
            <w:rFonts w:cs="Times New Roman"/>
          </w:rPr>
          <w:delText>s</w:delText>
        </w:r>
        <w:commentRangeEnd w:id="142"/>
        <w:r w:rsidR="007B41E5" w:rsidDel="00A010F1">
          <w:rPr>
            <w:rStyle w:val="CommentReference"/>
          </w:rPr>
          <w:commentReference w:id="142"/>
        </w:r>
        <w:r w:rsidR="0017269C" w:rsidRPr="004E7B53" w:rsidDel="00A010F1">
          <w:rPr>
            <w:rFonts w:cs="Times New Roman"/>
          </w:rPr>
          <w:delText>)</w:delText>
        </w:r>
      </w:del>
      <w:ins w:id="144" w:author="Wilson-Harmon, Paul" w:date="2018-03-25T10:15:00Z">
        <w:r>
          <w:rPr>
            <w:rFonts w:cs="Times New Roman"/>
          </w:rPr>
          <w:t xml:space="preserve">), which use eigenvector decompositions of each set of variables to create orthogonal </w:t>
        </w:r>
      </w:ins>
      <w:ins w:id="145" w:author="Wilson-Harmon, Paul" w:date="2018-03-25T10:16:00Z">
        <w:r>
          <w:rPr>
            <w:rFonts w:cs="Times New Roman"/>
          </w:rPr>
          <w:t xml:space="preserve">axes that explain the </w:t>
        </w:r>
        <w:r w:rsidR="00A55467">
          <w:rPr>
            <w:rFonts w:cs="Times New Roman"/>
          </w:rPr>
          <w:t>most variation in the underlying variables</w:t>
        </w:r>
      </w:ins>
      <w:r w:rsidR="00D52B17" w:rsidRPr="004E7B53">
        <w:rPr>
          <w:rFonts w:cs="Times New Roman"/>
        </w:rPr>
        <w:t xml:space="preserve"> (</w:t>
      </w:r>
      <w:commentRangeStart w:id="146"/>
      <w:r w:rsidR="00D52B17" w:rsidRPr="004E7B53">
        <w:rPr>
          <w:rFonts w:cs="Times New Roman"/>
        </w:rPr>
        <w:t>CITE</w:t>
      </w:r>
      <w:commentRangeEnd w:id="146"/>
      <w:r w:rsidR="007B41E5">
        <w:rPr>
          <w:rStyle w:val="CommentReference"/>
        </w:rPr>
        <w:commentReference w:id="146"/>
      </w:r>
      <w:r w:rsidR="00D52B17" w:rsidRPr="004E7B53">
        <w:rPr>
          <w:rFonts w:cs="Times New Roman"/>
        </w:rPr>
        <w:t>)</w:t>
      </w:r>
      <w:r w:rsidR="0017269C" w:rsidRPr="004E7B53">
        <w:rPr>
          <w:rFonts w:cs="Times New Roman"/>
        </w:rPr>
        <w:t>.</w:t>
      </w:r>
      <w:r w:rsidR="008334ED" w:rsidRPr="004E7B53">
        <w:rPr>
          <w:rFonts w:cs="Times New Roman"/>
        </w:rPr>
        <w:t xml:space="preserve">  </w:t>
      </w:r>
      <w:moveFromRangeStart w:id="147" w:author="Wilson-Harmon, Paul" w:date="2018-03-25T10:12:00Z" w:name="move509736052"/>
      <w:moveFrom w:id="148" w:author="Wilson-Harmon, Paul" w:date="2018-03-25T10:12:00Z">
        <w:r w:rsidR="008334ED" w:rsidRPr="004E7B53" w:rsidDel="00A010F1">
          <w:rPr>
            <w:rFonts w:cs="Times New Roman"/>
          </w:rPr>
          <w:t xml:space="preserve">Schools that are tied on any metric are given minimum rank of the </w:t>
        </w:r>
        <w:r w:rsidR="00D52B17" w:rsidRPr="004E7B53" w:rsidDel="00A010F1">
          <w:rPr>
            <w:rFonts w:cs="Times New Roman"/>
          </w:rPr>
          <w:t xml:space="preserve">group (Harmon, 2016). </w:t>
        </w:r>
        <w:r w:rsidR="0017269C" w:rsidRPr="004E7B53" w:rsidDel="00A010F1">
          <w:rPr>
            <w:rFonts w:cs="Times New Roman"/>
          </w:rPr>
          <w:t xml:space="preserve"> </w:t>
        </w:r>
      </w:moveFrom>
      <w:moveFromRangeEnd w:id="147"/>
      <w:r w:rsidR="0017269C" w:rsidRPr="004E7B53">
        <w:rPr>
          <w:rFonts w:cs="Times New Roman"/>
        </w:rPr>
        <w:t>The first scores</w:t>
      </w:r>
      <w:ins w:id="149" w:author="Wilson-Harmon, Paul" w:date="2018-03-25T10:16:00Z">
        <w:r w:rsidR="00A55467">
          <w:rPr>
            <w:rFonts w:cs="Times New Roman"/>
          </w:rPr>
          <w:t xml:space="preserve"> explain the most variance in the underlying variables; these are</w:t>
        </w:r>
      </w:ins>
      <w:r w:rsidR="0017269C" w:rsidRPr="004E7B53">
        <w:rPr>
          <w:rFonts w:cs="Times New Roman"/>
        </w:rPr>
        <w:t xml:space="preserve"> from each of the PCAs are taken to form a</w:t>
      </w:r>
      <w:del w:id="150" w:author="Wilson-Harmon, Paul" w:date="2018-03-25T10:16:00Z">
        <w:r w:rsidR="0017269C" w:rsidRPr="004E7B53" w:rsidDel="00A55467">
          <w:rPr>
            <w:rFonts w:cs="Times New Roman"/>
          </w:rPr>
          <w:delText>n</w:delText>
        </w:r>
      </w:del>
      <w:ins w:id="151" w:author="Wilson-Harmon, Paul" w:date="2018-03-25T10:16:00Z">
        <w:r w:rsidR="00A55467">
          <w:rPr>
            <w:rFonts w:cs="Times New Roman"/>
          </w:rPr>
          <w:t xml:space="preserve"> single</w:t>
        </w:r>
      </w:ins>
      <w:del w:id="152" w:author="Wilson-Harmon, Paul" w:date="2018-03-25T10:12:00Z">
        <w:r w:rsidR="0017269C" w:rsidRPr="004E7B53" w:rsidDel="00A010F1">
          <w:rPr>
            <w:rFonts w:cs="Times New Roman"/>
          </w:rPr>
          <w:delText xml:space="preserve"> </w:delText>
        </w:r>
      </w:del>
      <w:ins w:id="153" w:author="Wilson-Harmon, Paul" w:date="2018-03-25T10:13:00Z">
        <w:r>
          <w:rPr>
            <w:rFonts w:cs="Times New Roman"/>
          </w:rPr>
          <w:t xml:space="preserve"> </w:t>
        </w:r>
      </w:ins>
      <w:ins w:id="154" w:author="Wilson-Harmon, Paul" w:date="2018-03-25T10:12:00Z">
        <w:r>
          <w:rPr>
            <w:rFonts w:cs="Times New Roman"/>
          </w:rPr>
          <w:t>a</w:t>
        </w:r>
      </w:ins>
      <w:del w:id="155" w:author="Wilson-Harmon, Paul" w:date="2018-03-25T10:12:00Z">
        <w:r w:rsidR="0017269C" w:rsidRPr="004E7B53" w:rsidDel="00A010F1">
          <w:rPr>
            <w:rFonts w:cs="Times New Roman"/>
          </w:rPr>
          <w:delText>A</w:delText>
        </w:r>
      </w:del>
      <w:r w:rsidR="0017269C" w:rsidRPr="004E7B53">
        <w:rPr>
          <w:rFonts w:cs="Times New Roman"/>
        </w:rPr>
        <w:t xml:space="preserve">ggregate </w:t>
      </w:r>
      <w:ins w:id="156" w:author="Wilson-Harmon, Paul" w:date="2018-03-25T10:13:00Z">
        <w:r>
          <w:rPr>
            <w:rFonts w:cs="Times New Roman"/>
          </w:rPr>
          <w:t>i</w:t>
        </w:r>
      </w:ins>
      <w:del w:id="157" w:author="Wilson-Harmon, Paul" w:date="2018-03-25T10:13:00Z">
        <w:r w:rsidR="0017269C" w:rsidRPr="004E7B53" w:rsidDel="00A010F1">
          <w:rPr>
            <w:rFonts w:cs="Times New Roman"/>
          </w:rPr>
          <w:delText>I</w:delText>
        </w:r>
      </w:del>
      <w:r w:rsidR="0017269C" w:rsidRPr="004E7B53">
        <w:rPr>
          <w:rFonts w:cs="Times New Roman"/>
        </w:rPr>
        <w:t xml:space="preserve">ndex </w:t>
      </w:r>
      <w:ins w:id="158" w:author="Wilson-Harmon, Paul" w:date="2018-03-25T10:16:00Z">
        <w:r w:rsidR="00A55467">
          <w:rPr>
            <w:rFonts w:cs="Times New Roman"/>
          </w:rPr>
          <w:t xml:space="preserve">that explains most of the variation in the original 7 aggregate variables.  Similarly, </w:t>
        </w:r>
      </w:ins>
      <w:del w:id="159" w:author="Wilson-Harmon, Paul" w:date="2018-03-25T10:16:00Z">
        <w:r w:rsidR="0017269C" w:rsidRPr="004E7B53" w:rsidDel="00A55467">
          <w:rPr>
            <w:rFonts w:cs="Times New Roman"/>
          </w:rPr>
          <w:delText>and a</w:delText>
        </w:r>
      </w:del>
      <w:ins w:id="160" w:author="Wilson-Harmon, Paul" w:date="2018-03-25T10:16:00Z">
        <w:r w:rsidR="00A55467">
          <w:rPr>
            <w:rFonts w:cs="Times New Roman"/>
          </w:rPr>
          <w:t>a</w:t>
        </w:r>
      </w:ins>
      <w:r w:rsidR="0017269C" w:rsidRPr="004E7B53">
        <w:rPr>
          <w:rFonts w:cs="Times New Roman"/>
        </w:rPr>
        <w:t xml:space="preserve"> </w:t>
      </w:r>
      <w:ins w:id="161" w:author="Wilson-Harmon, Paul" w:date="2018-03-25T10:13:00Z">
        <w:r>
          <w:rPr>
            <w:rFonts w:cs="Times New Roman"/>
          </w:rPr>
          <w:t>p</w:t>
        </w:r>
      </w:ins>
      <w:del w:id="162" w:author="Wilson-Harmon, Paul" w:date="2018-03-25T10:13:00Z">
        <w:r w:rsidR="0017269C" w:rsidRPr="004E7B53" w:rsidDel="00A010F1">
          <w:rPr>
            <w:rFonts w:cs="Times New Roman"/>
          </w:rPr>
          <w:delText>P</w:delText>
        </w:r>
      </w:del>
      <w:r w:rsidR="0017269C" w:rsidRPr="004E7B53">
        <w:rPr>
          <w:rFonts w:cs="Times New Roman"/>
        </w:rPr>
        <w:t>er-</w:t>
      </w:r>
      <w:ins w:id="163" w:author="Wilson-Harmon, Paul" w:date="2018-03-25T10:13:00Z">
        <w:r>
          <w:rPr>
            <w:rFonts w:cs="Times New Roman"/>
          </w:rPr>
          <w:t>c</w:t>
        </w:r>
      </w:ins>
      <w:del w:id="164" w:author="Wilson-Harmon, Paul" w:date="2018-03-25T10:13:00Z">
        <w:r w:rsidR="0017269C" w:rsidRPr="004E7B53" w:rsidDel="00A010F1">
          <w:rPr>
            <w:rFonts w:cs="Times New Roman"/>
          </w:rPr>
          <w:delText>C</w:delText>
        </w:r>
      </w:del>
      <w:r w:rsidR="0017269C" w:rsidRPr="004E7B53">
        <w:rPr>
          <w:rFonts w:cs="Times New Roman"/>
        </w:rPr>
        <w:t>apita index</w:t>
      </w:r>
      <w:ins w:id="165" w:author="Wilson-Harmon, Paul" w:date="2018-03-25T10:16:00Z">
        <w:r w:rsidR="00A55467">
          <w:rPr>
            <w:rFonts w:cs="Times New Roman"/>
          </w:rPr>
          <w:t xml:space="preserve"> using </w:t>
        </w:r>
      </w:ins>
      <w:ins w:id="166" w:author="Wilson-Harmon, Paul" w:date="2018-03-25T10:17:00Z">
        <w:r w:rsidR="00A55467">
          <w:rPr>
            <w:rFonts w:cs="Times New Roman"/>
          </w:rPr>
          <w:t>the first principal component to explain the variation in the per-capita variables</w:t>
        </w:r>
      </w:ins>
      <w:r w:rsidR="0017269C" w:rsidRPr="004E7B53">
        <w:rPr>
          <w:rFonts w:cs="Times New Roman"/>
        </w:rPr>
        <w:t>.  In previous iterations of the Carnegie Classifications, these indices only explained between 68</w:t>
      </w:r>
      <w:ins w:id="167" w:author="Wilson-Harmon, Paul" w:date="2018-03-25T10:12:00Z">
        <w:r>
          <w:rPr>
            <w:rFonts w:cs="Times New Roman"/>
          </w:rPr>
          <w:t>%</w:t>
        </w:r>
      </w:ins>
      <w:r w:rsidR="0017269C" w:rsidRPr="004E7B53">
        <w:rPr>
          <w:rFonts w:cs="Times New Roman"/>
        </w:rPr>
        <w:t xml:space="preserve"> and 72</w:t>
      </w:r>
      <w:ins w:id="168" w:author="Wilson-Harmon, Paul" w:date="2018-03-25T10:12:00Z">
        <w:r>
          <w:rPr>
            <w:rFonts w:cs="Times New Roman"/>
          </w:rPr>
          <w:t>%</w:t>
        </w:r>
      </w:ins>
      <w:del w:id="169" w:author="Wilson-Harmon, Paul" w:date="2018-03-25T10:12:00Z">
        <w:r w:rsidR="0017269C" w:rsidRPr="004E7B53" w:rsidDel="00A010F1">
          <w:rPr>
            <w:rFonts w:cs="Times New Roman"/>
          </w:rPr>
          <w:delText xml:space="preserve"> </w:delText>
        </w:r>
        <w:commentRangeStart w:id="170"/>
        <w:r w:rsidR="0017269C" w:rsidRPr="004E7B53" w:rsidDel="00A010F1">
          <w:rPr>
            <w:rFonts w:cs="Times New Roman"/>
          </w:rPr>
          <w:delText>percent</w:delText>
        </w:r>
      </w:del>
      <w:commentRangeEnd w:id="170"/>
      <w:r w:rsidR="007B41E5">
        <w:rPr>
          <w:rStyle w:val="CommentReference"/>
        </w:rPr>
        <w:commentReference w:id="170"/>
      </w:r>
      <w:r w:rsidR="0017269C" w:rsidRPr="004E7B53">
        <w:rPr>
          <w:rFonts w:cs="Times New Roman"/>
        </w:rPr>
        <w:t xml:space="preserve"> of the variation in the underlying data.  In the 2015 update, these were 70</w:t>
      </w:r>
      <w:ins w:id="171" w:author="Wilson-Harmon, Paul" w:date="2018-03-25T10:12:00Z">
        <w:r>
          <w:rPr>
            <w:rFonts w:cs="Times New Roman"/>
          </w:rPr>
          <w:t>%</w:t>
        </w:r>
      </w:ins>
      <w:r w:rsidR="0017269C" w:rsidRPr="004E7B53">
        <w:rPr>
          <w:rFonts w:cs="Times New Roman"/>
        </w:rPr>
        <w:t xml:space="preserve"> and 72</w:t>
      </w:r>
      <w:ins w:id="172" w:author="Wilson-Harmon, Paul" w:date="2018-03-25T10:12:00Z">
        <w:r>
          <w:rPr>
            <w:rFonts w:cs="Times New Roman"/>
          </w:rPr>
          <w:t>%</w:t>
        </w:r>
      </w:ins>
      <w:del w:id="173" w:author="Wilson-Harmon, Paul" w:date="2018-03-25T10:12:00Z">
        <w:r w:rsidR="0017269C" w:rsidRPr="004E7B53" w:rsidDel="00A010F1">
          <w:rPr>
            <w:rFonts w:cs="Times New Roman"/>
          </w:rPr>
          <w:delText xml:space="preserve"> percent</w:delText>
        </w:r>
      </w:del>
      <w:r w:rsidR="0017269C" w:rsidRPr="004E7B53">
        <w:rPr>
          <w:rFonts w:cs="Times New Roman"/>
        </w:rPr>
        <w:t xml:space="preserve"> for the </w:t>
      </w:r>
      <w:ins w:id="174" w:author="Wilson-Harmon, Paul" w:date="2018-03-25T10:12:00Z">
        <w:r>
          <w:rPr>
            <w:rFonts w:cs="Times New Roman"/>
          </w:rPr>
          <w:t>a</w:t>
        </w:r>
      </w:ins>
      <w:del w:id="175" w:author="Wilson-Harmon, Paul" w:date="2018-03-25T10:12:00Z">
        <w:r w:rsidR="0017269C" w:rsidRPr="004E7B53" w:rsidDel="00A010F1">
          <w:rPr>
            <w:rFonts w:cs="Times New Roman"/>
          </w:rPr>
          <w:delText>A</w:delText>
        </w:r>
      </w:del>
      <w:r w:rsidR="0017269C" w:rsidRPr="004E7B53">
        <w:rPr>
          <w:rFonts w:cs="Times New Roman"/>
        </w:rPr>
        <w:t xml:space="preserve">ggregate and </w:t>
      </w:r>
      <w:ins w:id="176" w:author="Wilson-Harmon, Paul" w:date="2018-03-25T10:12:00Z">
        <w:r>
          <w:rPr>
            <w:rFonts w:cs="Times New Roman"/>
          </w:rPr>
          <w:t>p</w:t>
        </w:r>
      </w:ins>
      <w:del w:id="177" w:author="Wilson-Harmon, Paul" w:date="2018-03-25T10:12:00Z">
        <w:r w:rsidR="0017269C" w:rsidRPr="004E7B53" w:rsidDel="00A010F1">
          <w:rPr>
            <w:rFonts w:cs="Times New Roman"/>
          </w:rPr>
          <w:delText>P</w:delText>
        </w:r>
      </w:del>
      <w:r w:rsidR="0017269C" w:rsidRPr="004E7B53">
        <w:rPr>
          <w:rFonts w:cs="Times New Roman"/>
        </w:rPr>
        <w:t>er-</w:t>
      </w:r>
      <w:del w:id="178" w:author="Wilson-Harmon, Paul" w:date="2018-03-25T10:12:00Z">
        <w:r w:rsidR="0017269C" w:rsidRPr="004E7B53" w:rsidDel="00A010F1">
          <w:rPr>
            <w:rFonts w:cs="Times New Roman"/>
          </w:rPr>
          <w:delText>C</w:delText>
        </w:r>
      </w:del>
      <w:ins w:id="179" w:author="Wilson-Harmon, Paul" w:date="2018-03-25T10:12:00Z">
        <w:r>
          <w:rPr>
            <w:rFonts w:cs="Times New Roman"/>
          </w:rPr>
          <w:t>c</w:t>
        </w:r>
      </w:ins>
      <w:r w:rsidR="0017269C" w:rsidRPr="004E7B53">
        <w:rPr>
          <w:rFonts w:cs="Times New Roman"/>
        </w:rPr>
        <w:t xml:space="preserve">apita scales, respectively. </w:t>
      </w:r>
    </w:p>
    <w:p w14:paraId="63339050" w14:textId="08C8DDFF" w:rsidR="0017269C" w:rsidRPr="004E7B53" w:rsidRDefault="0017269C" w:rsidP="0017269C">
      <w:pPr>
        <w:ind w:firstLine="360"/>
        <w:rPr>
          <w:rFonts w:cs="Times New Roman"/>
        </w:rPr>
      </w:pPr>
      <w:r w:rsidRPr="004E7B53">
        <w:rPr>
          <w:rFonts w:cs="Times New Roman"/>
        </w:rPr>
        <w:t xml:space="preserve">The </w:t>
      </w:r>
      <w:ins w:id="180" w:author="Wilson-Harmon, Paul" w:date="2018-03-25T10:13:00Z">
        <w:r w:rsidR="00A010F1">
          <w:rPr>
            <w:rFonts w:cs="Times New Roman"/>
          </w:rPr>
          <w:t>p</w:t>
        </w:r>
        <w:r w:rsidR="00A010F1" w:rsidRPr="004E7B53">
          <w:rPr>
            <w:rFonts w:cs="Times New Roman"/>
          </w:rPr>
          <w:t>er-</w:t>
        </w:r>
        <w:r w:rsidR="00A010F1">
          <w:rPr>
            <w:rFonts w:cs="Times New Roman"/>
          </w:rPr>
          <w:t>c</w:t>
        </w:r>
        <w:r w:rsidR="00A010F1" w:rsidRPr="004E7B53">
          <w:rPr>
            <w:rFonts w:cs="Times New Roman"/>
          </w:rPr>
          <w:t>apita scores (y-axis)</w:t>
        </w:r>
        <w:r w:rsidR="00A010F1">
          <w:rPr>
            <w:rFonts w:cs="Times New Roman"/>
          </w:rPr>
          <w:t xml:space="preserve"> are then plotted against the </w:t>
        </w:r>
      </w:ins>
      <w:commentRangeStart w:id="181"/>
      <w:del w:id="182" w:author="Wilson-Harmon, Paul" w:date="2018-03-25T10:13:00Z">
        <w:r w:rsidRPr="004E7B53" w:rsidDel="00A010F1">
          <w:rPr>
            <w:rFonts w:cs="Times New Roman"/>
          </w:rPr>
          <w:delText>Aggregate</w:delText>
        </w:r>
      </w:del>
      <w:commentRangeEnd w:id="181"/>
      <w:ins w:id="183" w:author="Wilson-Harmon, Paul" w:date="2018-03-25T10:13:00Z">
        <w:r w:rsidR="00A010F1">
          <w:rPr>
            <w:rFonts w:cs="Times New Roman"/>
          </w:rPr>
          <w:t>a</w:t>
        </w:r>
        <w:r w:rsidR="00A010F1" w:rsidRPr="004E7B53">
          <w:rPr>
            <w:rFonts w:cs="Times New Roman"/>
          </w:rPr>
          <w:t>ggregate</w:t>
        </w:r>
      </w:ins>
      <w:r w:rsidR="007B41E5">
        <w:rPr>
          <w:rStyle w:val="CommentReference"/>
        </w:rPr>
        <w:commentReference w:id="181"/>
      </w:r>
      <w:r w:rsidRPr="004E7B53">
        <w:rPr>
          <w:rFonts w:cs="Times New Roman"/>
        </w:rPr>
        <w:t xml:space="preserve"> scores (x-axis) for each school</w:t>
      </w:r>
      <w:del w:id="184" w:author="Wilson-Harmon, Paul" w:date="2018-03-25T10:13:00Z">
        <w:r w:rsidRPr="004E7B53" w:rsidDel="00A010F1">
          <w:rPr>
            <w:rFonts w:cs="Times New Roman"/>
          </w:rPr>
          <w:delText xml:space="preserve"> were plotted </w:delText>
        </w:r>
        <w:commentRangeStart w:id="185"/>
        <w:r w:rsidRPr="004E7B53" w:rsidDel="00A010F1">
          <w:rPr>
            <w:rFonts w:cs="Times New Roman"/>
          </w:rPr>
          <w:delText>against</w:delText>
        </w:r>
        <w:commentRangeEnd w:id="185"/>
        <w:r w:rsidR="007B41E5" w:rsidDel="00A010F1">
          <w:rPr>
            <w:rStyle w:val="CommentReference"/>
          </w:rPr>
          <w:commentReference w:id="185"/>
        </w:r>
        <w:r w:rsidRPr="004E7B53" w:rsidDel="00A010F1">
          <w:rPr>
            <w:rFonts w:cs="Times New Roman"/>
          </w:rPr>
          <w:delText xml:space="preserve"> the</w:delText>
        </w:r>
      </w:del>
      <w:ins w:id="186" w:author="Wilson-Harmon, Paul" w:date="2018-03-25T10:13:00Z">
        <w:r w:rsidR="00A010F1">
          <w:rPr>
            <w:rFonts w:cs="Times New Roman"/>
          </w:rPr>
          <w:t xml:space="preserve">. </w:t>
        </w:r>
      </w:ins>
      <w:r w:rsidRPr="004E7B53">
        <w:rPr>
          <w:rFonts w:cs="Times New Roman"/>
        </w:rPr>
        <w:t xml:space="preserve"> </w:t>
      </w:r>
      <w:del w:id="187" w:author="Wilson-Harmon, Paul" w:date="2018-03-25T10:13:00Z">
        <w:r w:rsidRPr="004E7B53" w:rsidDel="00A010F1">
          <w:rPr>
            <w:rFonts w:cs="Times New Roman"/>
          </w:rPr>
          <w:delText xml:space="preserve">Per-Capita scores (y-axis). </w:delText>
        </w:r>
      </w:del>
      <w:r w:rsidRPr="004E7B53">
        <w:rPr>
          <w:rFonts w:cs="Times New Roman"/>
        </w:rPr>
        <w:t>The plot of scores is then partitioned into thirds by</w:t>
      </w:r>
      <w:ins w:id="188" w:author="Wilson-Harmon, Paul" w:date="2018-03-25T10:17:00Z">
        <w:r w:rsidR="00A55467">
          <w:rPr>
            <w:rFonts w:cs="Times New Roman"/>
          </w:rPr>
          <w:t xml:space="preserve"> hand</w:t>
        </w:r>
      </w:ins>
      <w:del w:id="189" w:author="Wilson-Harmon, Paul" w:date="2018-03-25T10:17:00Z">
        <w:r w:rsidRPr="004E7B53" w:rsidDel="00A55467">
          <w:rPr>
            <w:rFonts w:cs="Times New Roman"/>
          </w:rPr>
          <w:delText xml:space="preserve"> </w:delText>
        </w:r>
        <w:commentRangeStart w:id="190"/>
        <w:r w:rsidRPr="004E7B53" w:rsidDel="00A55467">
          <w:rPr>
            <w:rFonts w:cs="Times New Roman"/>
          </w:rPr>
          <w:delText>hand</w:delText>
        </w:r>
        <w:commentRangeEnd w:id="190"/>
        <w:r w:rsidR="007B41E5" w:rsidDel="00A55467">
          <w:rPr>
            <w:rStyle w:val="CommentReference"/>
          </w:rPr>
          <w:commentReference w:id="190"/>
        </w:r>
        <w:r w:rsidRPr="004E7B53" w:rsidDel="00A55467">
          <w:rPr>
            <w:rFonts w:cs="Times New Roman"/>
          </w:rPr>
          <w:delText xml:space="preserve"> </w:delText>
        </w:r>
      </w:del>
      <w:r w:rsidRPr="004E7B53">
        <w:rPr>
          <w:rFonts w:cs="Times New Roman"/>
        </w:rPr>
        <w:t xml:space="preserve">– this is the most subjective part of the Carnegie Classifications – by drawing concentric circles that separate </w:t>
      </w:r>
      <w:r w:rsidR="00D52B17" w:rsidRPr="004E7B53">
        <w:rPr>
          <w:rFonts w:cs="Times New Roman"/>
        </w:rPr>
        <w:t>the three clusters of institutions</w:t>
      </w:r>
      <w:ins w:id="191" w:author="Wilson-Harmon, Paul" w:date="2018-03-25T10:14:00Z">
        <w:r w:rsidR="00A010F1">
          <w:rPr>
            <w:rFonts w:cs="Times New Roman"/>
          </w:rPr>
          <w:t xml:space="preserve"> </w:t>
        </w:r>
        <w:r w:rsidR="00A010F1">
          <w:rPr>
            <w:rFonts w:cs="Times New Roman"/>
            <w:b/>
          </w:rPr>
          <w:t>(CITE)</w:t>
        </w:r>
      </w:ins>
      <w:r w:rsidRPr="004E7B53">
        <w:rPr>
          <w:rFonts w:cs="Times New Roman"/>
        </w:rPr>
        <w:t>.  Schools in the bottom left corner of the plot are in the “</w:t>
      </w:r>
      <w:del w:id="192" w:author="Wilson-Harmon, Paul" w:date="2018-03-25T10:13:00Z">
        <w:r w:rsidRPr="004E7B53" w:rsidDel="00A010F1">
          <w:rPr>
            <w:rFonts w:cs="Times New Roman"/>
          </w:rPr>
          <w:delText xml:space="preserve">High </w:delText>
        </w:r>
      </w:del>
      <w:ins w:id="193" w:author="Wilson-Harmon, Paul" w:date="2018-03-25T10:13:00Z">
        <w:r w:rsidR="00A010F1">
          <w:rPr>
            <w:rFonts w:cs="Times New Roman"/>
          </w:rPr>
          <w:t>Moderate</w:t>
        </w:r>
        <w:r w:rsidR="00A010F1" w:rsidRPr="004E7B53">
          <w:rPr>
            <w:rFonts w:cs="Times New Roman"/>
          </w:rPr>
          <w:t xml:space="preserve"> </w:t>
        </w:r>
      </w:ins>
      <w:r w:rsidRPr="004E7B53">
        <w:rPr>
          <w:rFonts w:cs="Times New Roman"/>
        </w:rPr>
        <w:t xml:space="preserve">Research” category, and those in the top-right corner are in the “Highest Research” category, with the “Higher Research” category in the </w:t>
      </w:r>
      <w:commentRangeStart w:id="194"/>
      <w:r w:rsidRPr="004E7B53">
        <w:rPr>
          <w:rFonts w:cs="Times New Roman"/>
        </w:rPr>
        <w:t>middle</w:t>
      </w:r>
      <w:commentRangeEnd w:id="194"/>
      <w:r w:rsidR="007B41E5">
        <w:rPr>
          <w:rStyle w:val="CommentReference"/>
        </w:rPr>
        <w:commentReference w:id="194"/>
      </w:r>
      <w:r w:rsidRPr="004E7B53">
        <w:rPr>
          <w:rFonts w:cs="Times New Roman"/>
        </w:rPr>
        <w:t xml:space="preserve">.  </w:t>
      </w:r>
    </w:p>
    <w:p w14:paraId="32A7F830" w14:textId="019CD496" w:rsidR="00D52B17" w:rsidRPr="004E7B53" w:rsidRDefault="00D52B17" w:rsidP="00D52B17">
      <w:pPr>
        <w:ind w:firstLine="360"/>
        <w:jc w:val="center"/>
        <w:rPr>
          <w:rFonts w:cs="Times New Roman"/>
        </w:rPr>
      </w:pPr>
      <w:r w:rsidRPr="004E7B53">
        <w:rPr>
          <w:rFonts w:cs="Times New Roman"/>
          <w:noProof/>
        </w:rPr>
        <w:lastRenderedPageBreak/>
        <w:drawing>
          <wp:inline distT="0" distB="0" distL="0" distR="0" wp14:anchorId="78942706" wp14:editId="14E81857">
            <wp:extent cx="4728186" cy="30212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classifications.png"/>
                    <pic:cNvPicPr/>
                  </pic:nvPicPr>
                  <pic:blipFill>
                    <a:blip r:embed="rId11">
                      <a:extLst>
                        <a:ext uri="{28A0092B-C50C-407E-A947-70E740481C1C}">
                          <a14:useLocalDpi xmlns:a14="http://schemas.microsoft.com/office/drawing/2010/main" val="0"/>
                        </a:ext>
                      </a:extLst>
                    </a:blip>
                    <a:stretch>
                      <a:fillRect/>
                    </a:stretch>
                  </pic:blipFill>
                  <pic:spPr>
                    <a:xfrm>
                      <a:off x="0" y="0"/>
                      <a:ext cx="4744451" cy="3031684"/>
                    </a:xfrm>
                    <a:prstGeom prst="rect">
                      <a:avLst/>
                    </a:prstGeom>
                  </pic:spPr>
                </pic:pic>
              </a:graphicData>
            </a:graphic>
          </wp:inline>
        </w:drawing>
      </w:r>
    </w:p>
    <w:p w14:paraId="60B7754D" w14:textId="77777777" w:rsidR="00D52B17" w:rsidRPr="004E7B53" w:rsidRDefault="00D52B17" w:rsidP="0017269C">
      <w:pPr>
        <w:ind w:firstLine="360"/>
        <w:rPr>
          <w:rFonts w:cs="Times New Roman"/>
        </w:rPr>
      </w:pPr>
    </w:p>
    <w:p w14:paraId="4C342F25" w14:textId="77777777" w:rsidR="0017269C" w:rsidRPr="004E7B53" w:rsidRDefault="0017269C" w:rsidP="004E7B53">
      <w:pPr>
        <w:pStyle w:val="Heading2"/>
      </w:pPr>
      <w:r w:rsidRPr="004E7B53">
        <w:t xml:space="preserve">Problems with the Carnegie </w:t>
      </w:r>
      <w:commentRangeStart w:id="195"/>
      <w:r w:rsidRPr="004E7B53">
        <w:t>Classifications</w:t>
      </w:r>
      <w:commentRangeEnd w:id="195"/>
      <w:r w:rsidR="007B41E5">
        <w:rPr>
          <w:rStyle w:val="CommentReference"/>
          <w:rFonts w:ascii="Times New Roman" w:eastAsiaTheme="minorHAnsi" w:hAnsi="Times New Roman" w:cstheme="minorBidi"/>
          <w:color w:val="auto"/>
        </w:rPr>
        <w:commentReference w:id="195"/>
      </w:r>
    </w:p>
    <w:p w14:paraId="09016F5E" w14:textId="1B011E7E" w:rsidR="0017269C" w:rsidRPr="004E7B53" w:rsidRDefault="0017269C" w:rsidP="0017269C">
      <w:pPr>
        <w:ind w:firstLine="720"/>
        <w:rPr>
          <w:rFonts w:cs="Times New Roman"/>
        </w:rPr>
      </w:pPr>
      <w:r w:rsidRPr="004E7B53">
        <w:rPr>
          <w:rFonts w:cs="Times New Roman"/>
        </w:rPr>
        <w:t xml:space="preserve">The Carnegie Classifications are intended to be tools for institutional comparisons, not for ordinal rankings of schools.  Based on the metrics used in their calculation, they have little to say about undergraduate education or outcomes.  However, they are routinely used by policymakers on campuses to drive institutional goals and academic </w:t>
      </w:r>
      <w:commentRangeStart w:id="196"/>
      <w:r w:rsidRPr="004E7B53">
        <w:rPr>
          <w:rFonts w:cs="Times New Roman"/>
        </w:rPr>
        <w:t>development</w:t>
      </w:r>
      <w:commentRangeEnd w:id="196"/>
      <w:r w:rsidR="007B41E5">
        <w:rPr>
          <w:rStyle w:val="CommentReference"/>
        </w:rPr>
        <w:commentReference w:id="196"/>
      </w:r>
      <w:ins w:id="197" w:author="Wilson-Harmon, Paul" w:date="2018-03-25T10:17:00Z">
        <w:r w:rsidR="00A55467">
          <w:rPr>
            <w:rFonts w:cs="Times New Roman"/>
          </w:rPr>
          <w:t xml:space="preserve"> (Cite)</w:t>
        </w:r>
      </w:ins>
      <w:r w:rsidRPr="004E7B53">
        <w:rPr>
          <w:rFonts w:cs="Times New Roman"/>
        </w:rPr>
        <w:t xml:space="preserve">.  </w:t>
      </w:r>
    </w:p>
    <w:p w14:paraId="171A2338" w14:textId="328E4FE0" w:rsidR="0017269C" w:rsidRPr="004E7B53" w:rsidRDefault="0017269C" w:rsidP="0017269C">
      <w:pPr>
        <w:ind w:firstLine="720"/>
        <w:rPr>
          <w:rFonts w:cs="Times New Roman"/>
        </w:rPr>
      </w:pPr>
      <w:r w:rsidRPr="004E7B53">
        <w:rPr>
          <w:rFonts w:cs="Times New Roman"/>
        </w:rPr>
        <w:t xml:space="preserve">Universities </w:t>
      </w:r>
      <w:del w:id="198" w:author="Wilson-Harmon, Paul" w:date="2018-03-25T10:18:00Z">
        <w:r w:rsidRPr="004E7B53" w:rsidDel="00A55467">
          <w:rPr>
            <w:rFonts w:cs="Times New Roman"/>
          </w:rPr>
          <w:delText xml:space="preserve">that choose to move towards the next highest </w:delText>
        </w:r>
        <w:commentRangeStart w:id="199"/>
        <w:r w:rsidRPr="004E7B53" w:rsidDel="00A55467">
          <w:rPr>
            <w:rFonts w:cs="Times New Roman"/>
          </w:rPr>
          <w:delText>goal</w:delText>
        </w:r>
        <w:commentRangeEnd w:id="199"/>
        <w:r w:rsidR="007B41E5" w:rsidDel="00A55467">
          <w:rPr>
            <w:rStyle w:val="CommentReference"/>
          </w:rPr>
          <w:commentReference w:id="199"/>
        </w:r>
      </w:del>
      <w:ins w:id="200" w:author="Wilson-Harmon, Paul" w:date="2018-03-25T10:18:00Z">
        <w:r w:rsidR="00A55467">
          <w:rPr>
            <w:rFonts w:cs="Times New Roman"/>
          </w:rPr>
          <w:t>that prioritize moving from one category to another</w:t>
        </w:r>
      </w:ins>
      <w:r w:rsidRPr="004E7B53">
        <w:rPr>
          <w:rFonts w:cs="Times New Roman"/>
        </w:rPr>
        <w:t xml:space="preserve">, however, must shoot at a moving target. Because the data used to calculate the Carnegie Classifications in any given year are based on ranked snapshots at a single time point, the weighting of a single factor can change from year to year. This is not always drastic; however, if large changes were to occur in the characteristics of many of the universities in the calculation, it is possible that the loading for a given variable could be different in the next release of the classifications. </w:t>
      </w:r>
    </w:p>
    <w:p w14:paraId="60C5EC6A" w14:textId="63DF72A6" w:rsidR="0017269C" w:rsidRPr="004E7B53" w:rsidRDefault="0017269C" w:rsidP="0017269C">
      <w:pPr>
        <w:ind w:firstLine="720"/>
        <w:rPr>
          <w:rFonts w:cs="Times New Roman"/>
        </w:rPr>
      </w:pPr>
      <w:r w:rsidRPr="004E7B53">
        <w:rPr>
          <w:rFonts w:cs="Times New Roman"/>
          <w:color w:val="FF0000"/>
        </w:rPr>
        <w:t xml:space="preserve">At some schools, this has driven the narrative that the classifications substantively </w:t>
      </w:r>
      <w:r w:rsidR="00105399" w:rsidRPr="004E7B53">
        <w:rPr>
          <w:rFonts w:cs="Times New Roman"/>
          <w:color w:val="FF0000"/>
        </w:rPr>
        <w:t>changed from edition to edition</w:t>
      </w:r>
      <w:r w:rsidRPr="004E7B53">
        <w:rPr>
          <w:rFonts w:cs="Times New Roman"/>
          <w:color w:val="FF0000"/>
        </w:rPr>
        <w:t>, and that these changes resulted in shifts in the classifications for certain borderline schools</w:t>
      </w:r>
      <w:r w:rsidR="00D52B17" w:rsidRPr="004E7B53">
        <w:rPr>
          <w:rFonts w:cs="Times New Roman"/>
          <w:color w:val="FF0000"/>
        </w:rPr>
        <w:t xml:space="preserve"> (CITATION)</w:t>
      </w:r>
      <w:r w:rsidRPr="004E7B53">
        <w:rPr>
          <w:rFonts w:cs="Times New Roman"/>
          <w:color w:val="FF0000"/>
        </w:rPr>
        <w:t xml:space="preserve">. </w:t>
      </w:r>
      <w:r w:rsidRPr="004E7B53">
        <w:rPr>
          <w:rFonts w:cs="Times New Roman"/>
        </w:rPr>
        <w:t xml:space="preserve">A school may determine, based on the weights used in the 2015 calculation of the classifications, that it needs to gain a certain number of PhDs in several fields and increase expenditures by some amount.  That school might implement those changes, only to find out that because of the changes in the underlying PCA that generates each school’s score, those policy goals were not enough in the updated 2018 classifications. </w:t>
      </w:r>
    </w:p>
    <w:p w14:paraId="556BDCF4" w14:textId="0703AB40" w:rsidR="00D52B17" w:rsidRPr="004E7B53" w:rsidRDefault="0017269C" w:rsidP="0017269C">
      <w:pPr>
        <w:ind w:firstLine="720"/>
        <w:rPr>
          <w:rFonts w:cs="Times New Roman"/>
        </w:rPr>
      </w:pPr>
      <w:r w:rsidRPr="004E7B53">
        <w:rPr>
          <w:rFonts w:cs="Times New Roman"/>
        </w:rPr>
        <w:lastRenderedPageBreak/>
        <w:t xml:space="preserve">This illustrates </w:t>
      </w:r>
      <w:r w:rsidR="00D52B17" w:rsidRPr="004E7B53">
        <w:rPr>
          <w:rFonts w:cs="Times New Roman"/>
        </w:rPr>
        <w:t xml:space="preserve">the first </w:t>
      </w:r>
      <w:r w:rsidRPr="004E7B53">
        <w:rPr>
          <w:rFonts w:cs="Times New Roman"/>
        </w:rPr>
        <w:t xml:space="preserve">important </w:t>
      </w:r>
      <w:commentRangeStart w:id="201"/>
      <w:r w:rsidRPr="004E7B53">
        <w:rPr>
          <w:rFonts w:cs="Times New Roman"/>
        </w:rPr>
        <w:t>shortcoming</w:t>
      </w:r>
      <w:commentRangeEnd w:id="201"/>
      <w:r w:rsidR="00B60261">
        <w:rPr>
          <w:rStyle w:val="CommentReference"/>
        </w:rPr>
        <w:commentReference w:id="201"/>
      </w:r>
      <w:r w:rsidRPr="004E7B53">
        <w:rPr>
          <w:rFonts w:cs="Times New Roman"/>
        </w:rPr>
        <w:t xml:space="preserve"> of the Carnegie Classifications, as their loadings can change from one release to another simply due to changes in the underlying data. While this is not likely to be extreme, this can affect institutions trying to move up a category because policy goals tied to sensitive metrics in the current update may not have the desired effect.</w:t>
      </w:r>
    </w:p>
    <w:p w14:paraId="0972F2B9" w14:textId="32A345BD" w:rsidR="00105399" w:rsidRPr="004E7B53" w:rsidRDefault="00D52B17" w:rsidP="0017269C">
      <w:pPr>
        <w:ind w:firstLine="720"/>
        <w:rPr>
          <w:rFonts w:cs="Times New Roman"/>
        </w:rPr>
      </w:pPr>
      <w:r w:rsidRPr="004E7B53">
        <w:rPr>
          <w:rFonts w:cs="Times New Roman"/>
        </w:rPr>
        <w:t xml:space="preserve">Second, another problem with the methodology of the Carnegie Classifications is that the PCA-based methodology removes information in a way that cannot be controlled.  The creation of a single aggregate index from seven variables necessarily leads to information loss; in 2010 this was roughly 30 percent of the information in the underlying variables and in 2015 it was roughly 29 </w:t>
      </w:r>
      <w:proofErr w:type="gramStart"/>
      <w:r w:rsidRPr="004E7B53">
        <w:rPr>
          <w:rFonts w:cs="Times New Roman"/>
        </w:rPr>
        <w:t>percent(</w:t>
      </w:r>
      <w:proofErr w:type="gramEnd"/>
      <w:r w:rsidRPr="004E7B53">
        <w:rPr>
          <w:rFonts w:cs="Times New Roman"/>
        </w:rPr>
        <w:t xml:space="preserve">).  However, using the first principal component is not guaranteed to </w:t>
      </w:r>
      <w:r w:rsidR="00105399" w:rsidRPr="004E7B53">
        <w:rPr>
          <w:rFonts w:cs="Times New Roman"/>
        </w:rPr>
        <w:t xml:space="preserve">explain 70 percent of the variation in the underlying variables. It is possible that if the amount of correlation in the underlying variables was somehow much smaller in a subsequent year, the first PC might explain substantially less variation. Similarly, if the data were more correlated, the new index would explain far more than 70 percent of the information contained in the underlying variables. </w:t>
      </w:r>
      <w:r w:rsidR="00D9222D">
        <w:rPr>
          <w:rFonts w:cs="Times New Roman"/>
        </w:rPr>
        <w:t>Thus, there</w:t>
      </w:r>
      <w:r w:rsidR="00105399" w:rsidRPr="004E7B53">
        <w:rPr>
          <w:rFonts w:cs="Times New Roman"/>
        </w:rPr>
        <w:t xml:space="preserve"> is not currently a way to directly compare the results from one edition of the Carnegie Classifications to </w:t>
      </w:r>
      <w:commentRangeStart w:id="202"/>
      <w:r w:rsidR="00105399" w:rsidRPr="004E7B53">
        <w:rPr>
          <w:rFonts w:cs="Times New Roman"/>
        </w:rPr>
        <w:t>another</w:t>
      </w:r>
      <w:commentRangeEnd w:id="202"/>
      <w:r w:rsidR="003603E0">
        <w:rPr>
          <w:rStyle w:val="CommentReference"/>
        </w:rPr>
        <w:commentReference w:id="202"/>
      </w:r>
      <w:r w:rsidR="00105399" w:rsidRPr="004E7B53">
        <w:rPr>
          <w:rFonts w:cs="Times New Roman"/>
        </w:rPr>
        <w:t xml:space="preserve">. </w:t>
      </w:r>
    </w:p>
    <w:p w14:paraId="29C5D469" w14:textId="7FE369B4" w:rsidR="00DE16F0" w:rsidRPr="004E7B53" w:rsidRDefault="00DE16F0" w:rsidP="0017269C">
      <w:pPr>
        <w:ind w:firstLine="720"/>
        <w:rPr>
          <w:rFonts w:cs="Times New Roman"/>
        </w:rPr>
      </w:pPr>
      <w:r w:rsidRPr="004E7B53">
        <w:rPr>
          <w:rFonts w:cs="Times New Roman"/>
        </w:rPr>
        <w:t xml:space="preserve">Finally, the lack of transparency of the Carnegie Classifications makes their exact classifications difficult to replicate. The SEM-based method, on the other hand, is easily reproduced using the methodology outlined in this paper. </w:t>
      </w:r>
    </w:p>
    <w:p w14:paraId="58E71666" w14:textId="1E7E2EE4" w:rsidR="00105399" w:rsidRPr="004E7B53" w:rsidRDefault="00105399" w:rsidP="004E7B53">
      <w:pPr>
        <w:pStyle w:val="Heading2"/>
      </w:pPr>
      <w:r w:rsidRPr="004E7B53">
        <w:t>Introducing the Next Section: SEM-Based Classifications</w:t>
      </w:r>
    </w:p>
    <w:p w14:paraId="6A285C91" w14:textId="33D10E72" w:rsidR="0017269C" w:rsidRPr="004E7B53" w:rsidRDefault="00105399" w:rsidP="0017269C">
      <w:pPr>
        <w:ind w:firstLine="720"/>
        <w:rPr>
          <w:rFonts w:cs="Times New Roman"/>
          <w:color w:val="FF0000"/>
        </w:rPr>
      </w:pPr>
      <w:r w:rsidRPr="004E7B53">
        <w:rPr>
          <w:rFonts w:cs="Times New Roman"/>
        </w:rPr>
        <w:t>The previous section outlined many of the statistical problems with the methodology of the Carnegie Classifications.</w:t>
      </w:r>
      <w:del w:id="203" w:author="Wilson-Harmon, Paul" w:date="2018-03-25T10:18:00Z">
        <w:r w:rsidRPr="004E7B53" w:rsidDel="00A55467">
          <w:rPr>
            <w:rFonts w:cs="Times New Roman"/>
          </w:rPr>
          <w:delText xml:space="preserve"> We admit that no single perfect method exists for dimension reduction or latent variable modeling; however, there may be alternative methods that would address the aforementioned </w:delText>
        </w:r>
        <w:commentRangeStart w:id="204"/>
        <w:r w:rsidRPr="004E7B53" w:rsidDel="00A55467">
          <w:rPr>
            <w:rFonts w:cs="Times New Roman"/>
          </w:rPr>
          <w:delText>issues</w:delText>
        </w:r>
        <w:commentRangeEnd w:id="204"/>
        <w:r w:rsidR="00B74ACB" w:rsidDel="00A55467">
          <w:rPr>
            <w:rStyle w:val="CommentReference"/>
          </w:rPr>
          <w:commentReference w:id="204"/>
        </w:r>
      </w:del>
      <w:ins w:id="205" w:author="Wilson-Harmon, Paul" w:date="2018-03-25T10:18:00Z">
        <w:r w:rsidR="00A55467">
          <w:rPr>
            <w:rFonts w:cs="Times New Roman"/>
          </w:rPr>
          <w:t xml:space="preserve"> Instead, we propos</w:t>
        </w:r>
      </w:ins>
      <w:ins w:id="206" w:author="Wilson-Harmon, Paul" w:date="2018-03-25T10:19:00Z">
        <w:r w:rsidR="00A55467">
          <w:rPr>
            <w:rFonts w:cs="Times New Roman"/>
          </w:rPr>
          <w:t>e an alternative methodology;</w:t>
        </w:r>
      </w:ins>
      <w:del w:id="207" w:author="Wilson-Harmon, Paul" w:date="2018-03-25T10:19:00Z">
        <w:r w:rsidRPr="004E7B53" w:rsidDel="00A55467">
          <w:rPr>
            <w:rFonts w:cs="Times New Roman"/>
          </w:rPr>
          <w:delText>. A</w:delText>
        </w:r>
      </w:del>
      <w:ins w:id="208" w:author="Wilson-Harmon, Paul" w:date="2018-03-25T10:19:00Z">
        <w:r w:rsidR="00A55467">
          <w:rPr>
            <w:rFonts w:cs="Times New Roman"/>
          </w:rPr>
          <w:t xml:space="preserve"> a</w:t>
        </w:r>
      </w:ins>
      <w:r w:rsidRPr="004E7B53">
        <w:rPr>
          <w:rFonts w:cs="Times New Roman"/>
        </w:rPr>
        <w:t xml:space="preserve">n SEM-based approach would at least mitigate the first problem of unstable loadings (???) and would allow for a reduction in information loss. </w:t>
      </w:r>
      <w:r w:rsidR="0017269C" w:rsidRPr="004E7B53">
        <w:rPr>
          <w:rFonts w:cs="Times New Roman"/>
        </w:rPr>
        <w:t xml:space="preserve"> </w:t>
      </w:r>
    </w:p>
    <w:p w14:paraId="297415CC" w14:textId="77777777" w:rsidR="0017269C" w:rsidRPr="004E7B53" w:rsidRDefault="0017269C" w:rsidP="0017269C">
      <w:pPr>
        <w:pStyle w:val="Heading1"/>
        <w:rPr>
          <w:rFonts w:ascii="Times New Roman" w:hAnsi="Times New Roman" w:cs="Times New Roman"/>
          <w:sz w:val="22"/>
          <w:szCs w:val="22"/>
        </w:rPr>
      </w:pPr>
      <w:r w:rsidRPr="004E7B53">
        <w:rPr>
          <w:rFonts w:ascii="Times New Roman" w:hAnsi="Times New Roman" w:cs="Times New Roman"/>
          <w:sz w:val="22"/>
          <w:szCs w:val="22"/>
        </w:rPr>
        <w:t>An Alternate Approach: Structural Equation Models</w:t>
      </w:r>
    </w:p>
    <w:p w14:paraId="750E6555" w14:textId="06E194D1" w:rsidR="006546CB" w:rsidDel="006546CB" w:rsidRDefault="0017269C" w:rsidP="0017269C">
      <w:pPr>
        <w:ind w:firstLine="720"/>
        <w:rPr>
          <w:del w:id="209" w:author="Hildreth, Laura" w:date="2018-03-06T11:03:00Z"/>
          <w:rFonts w:cs="Times New Roman"/>
        </w:rPr>
      </w:pPr>
      <w:r w:rsidRPr="004E7B53">
        <w:rPr>
          <w:rFonts w:cs="Times New Roman"/>
        </w:rPr>
        <w:t xml:space="preserve">Using a PCA-based approach is not the only way to develop an index for institutional characteristics. Alternatively, we propose a classification system built on Structural Equation </w:t>
      </w:r>
      <w:commentRangeStart w:id="210"/>
      <w:r w:rsidRPr="004E7B53">
        <w:rPr>
          <w:rFonts w:cs="Times New Roman"/>
        </w:rPr>
        <w:t>Models</w:t>
      </w:r>
      <w:commentRangeEnd w:id="210"/>
      <w:r w:rsidR="00B74ACB">
        <w:rPr>
          <w:rStyle w:val="CommentReference"/>
        </w:rPr>
        <w:commentReference w:id="210"/>
      </w:r>
      <w:r w:rsidRPr="004E7B53">
        <w:rPr>
          <w:rFonts w:cs="Times New Roman"/>
        </w:rPr>
        <w:t>, or SEMs (</w:t>
      </w:r>
      <w:proofErr w:type="spellStart"/>
      <w:r w:rsidRPr="004E7B53">
        <w:rPr>
          <w:rFonts w:cs="Times New Roman"/>
        </w:rPr>
        <w:t>Bollen</w:t>
      </w:r>
      <w:proofErr w:type="spellEnd"/>
      <w:r w:rsidRPr="004E7B53">
        <w:rPr>
          <w:rFonts w:cs="Times New Roman"/>
        </w:rPr>
        <w:t xml:space="preserve"> </w:t>
      </w:r>
      <w:r w:rsidR="009D6C5B" w:rsidRPr="004E7B53">
        <w:rPr>
          <w:rFonts w:cs="Times New Roman"/>
        </w:rPr>
        <w:t>1989)</w:t>
      </w:r>
      <w:r w:rsidRPr="004E7B53">
        <w:rPr>
          <w:rFonts w:cs="Times New Roman"/>
        </w:rPr>
        <w:t xml:space="preserve">. </w:t>
      </w:r>
      <w:r w:rsidR="009D6C5B" w:rsidRPr="004E7B53">
        <w:rPr>
          <w:rFonts w:cs="Times New Roman"/>
        </w:rPr>
        <w:t xml:space="preserve"> All models here were fit using the statistical software package R (R Core Team, 2018) and the package </w:t>
      </w:r>
      <w:proofErr w:type="spellStart"/>
      <w:r w:rsidR="009D6C5B" w:rsidRPr="004E7B53">
        <w:rPr>
          <w:rFonts w:cs="Times New Roman"/>
        </w:rPr>
        <w:t>Lavaan</w:t>
      </w:r>
      <w:proofErr w:type="spellEnd"/>
      <w:r w:rsidR="009D6C5B" w:rsidRPr="004E7B53">
        <w:rPr>
          <w:rFonts w:cs="Times New Roman"/>
        </w:rPr>
        <w:t xml:space="preserve"> (</w:t>
      </w:r>
      <w:commentRangeStart w:id="211"/>
      <w:r w:rsidR="009D6C5B" w:rsidRPr="004E7B53">
        <w:rPr>
          <w:rFonts w:cs="Times New Roman"/>
        </w:rPr>
        <w:t>CITE</w:t>
      </w:r>
      <w:commentRangeEnd w:id="211"/>
      <w:r w:rsidR="006546CB">
        <w:rPr>
          <w:rStyle w:val="CommentReference"/>
        </w:rPr>
        <w:commentReference w:id="211"/>
      </w:r>
      <w:r w:rsidR="009D6C5B" w:rsidRPr="004E7B53">
        <w:rPr>
          <w:rFonts w:cs="Times New Roman"/>
        </w:rPr>
        <w:t xml:space="preserve">). </w:t>
      </w:r>
      <w:r w:rsidRPr="004E7B53">
        <w:rPr>
          <w:rFonts w:cs="Times New Roman"/>
        </w:rPr>
        <w:t xml:space="preserve"> Rather than creating two individual indices of institutional characteristics, a</w:t>
      </w:r>
      <w:r w:rsidR="00105399" w:rsidRPr="004E7B53">
        <w:rPr>
          <w:rFonts w:cs="Times New Roman"/>
        </w:rPr>
        <w:t>n</w:t>
      </w:r>
      <w:r w:rsidRPr="004E7B53">
        <w:rPr>
          <w:rFonts w:cs="Times New Roman"/>
        </w:rPr>
        <w:t xml:space="preserve"> SEM allows for modeling of latent </w:t>
      </w:r>
      <w:commentRangeStart w:id="212"/>
      <w:r w:rsidRPr="004E7B53">
        <w:rPr>
          <w:rFonts w:cs="Times New Roman"/>
        </w:rPr>
        <w:t>traits</w:t>
      </w:r>
      <w:commentRangeEnd w:id="212"/>
      <w:r w:rsidR="00B74ACB">
        <w:rPr>
          <w:rStyle w:val="CommentReference"/>
        </w:rPr>
        <w:commentReference w:id="212"/>
      </w:r>
      <w:r w:rsidRPr="004E7B53">
        <w:rPr>
          <w:rFonts w:cs="Times New Roman"/>
        </w:rPr>
        <w:t xml:space="preserve"> that can be built from a set of manifest variables that are </w:t>
      </w:r>
      <w:commentRangeStart w:id="213"/>
      <w:r w:rsidRPr="004E7B53">
        <w:rPr>
          <w:rFonts w:cs="Times New Roman"/>
        </w:rPr>
        <w:t>measured</w:t>
      </w:r>
      <w:commentRangeEnd w:id="213"/>
      <w:r w:rsidR="00B74ACB">
        <w:rPr>
          <w:rStyle w:val="CommentReference"/>
        </w:rPr>
        <w:commentReference w:id="213"/>
      </w:r>
      <w:r w:rsidRPr="004E7B53">
        <w:rPr>
          <w:rFonts w:cs="Times New Roman"/>
        </w:rPr>
        <w:t xml:space="preserve">. Using the same dataset, we proposed </w:t>
      </w:r>
      <w:r w:rsidR="00D9222D" w:rsidRPr="004E7B53">
        <w:rPr>
          <w:rFonts w:cs="Times New Roman"/>
        </w:rPr>
        <w:t>fitting an</w:t>
      </w:r>
      <w:r w:rsidRPr="004E7B53">
        <w:rPr>
          <w:rFonts w:cs="Times New Roman"/>
        </w:rPr>
        <w:t xml:space="preserve"> SEM-based analogue to the Carnegie Classifications. </w:t>
      </w:r>
    </w:p>
    <w:p w14:paraId="1716DA90" w14:textId="77777777" w:rsidR="006546CB" w:rsidRPr="004E7B53" w:rsidRDefault="006546CB" w:rsidP="0017269C">
      <w:pPr>
        <w:ind w:firstLine="720"/>
        <w:rPr>
          <w:ins w:id="214" w:author="Hildreth, Laura" w:date="2018-03-06T11:03:00Z"/>
          <w:rFonts w:cs="Times New Roman"/>
        </w:rPr>
      </w:pPr>
    </w:p>
    <w:p w14:paraId="52E3E176" w14:textId="6F696343" w:rsidR="0017269C" w:rsidRPr="004E7B53" w:rsidRDefault="0017269C" w:rsidP="0017269C">
      <w:pPr>
        <w:ind w:firstLine="720"/>
        <w:rPr>
          <w:rFonts w:cs="Times New Roman"/>
        </w:rPr>
      </w:pPr>
      <w:r w:rsidRPr="004E7B53">
        <w:rPr>
          <w:rFonts w:cs="Times New Roman"/>
        </w:rPr>
        <w:lastRenderedPageBreak/>
        <w:t xml:space="preserve">The manifest variables would be </w:t>
      </w:r>
      <w:commentRangeStart w:id="215"/>
      <w:r w:rsidRPr="004E7B53">
        <w:rPr>
          <w:rFonts w:cs="Times New Roman"/>
        </w:rPr>
        <w:t>mapped</w:t>
      </w:r>
      <w:commentRangeEnd w:id="215"/>
      <w:r w:rsidR="006546CB">
        <w:rPr>
          <w:rStyle w:val="CommentReference"/>
        </w:rPr>
        <w:commentReference w:id="215"/>
      </w:r>
      <w:r w:rsidRPr="004E7B53">
        <w:rPr>
          <w:rFonts w:cs="Times New Roman"/>
        </w:rPr>
        <w:t xml:space="preserve"> to two latent traits in the same way as before, with the Aggregate latent trait comprising the counts of PhDs awarded, Research Staff, STEM-based expenditures, and non-STEM research expenditures. In the same vein, the per-capita latent trait would similarly be based on the per-capita versions of the research expenditures and Research Staff. Structural Equation Modeling allows for modeling of covariances between the manifest variables loaded onto different latent traits, so we proposed a model that allowed for correlation between the per-capita and raw versions of each variable.   Finally, the two latent traits would be combined to form a single index, called a factor of factors</w:t>
      </w:r>
      <w:r w:rsidR="00105399" w:rsidRPr="004E7B53">
        <w:rPr>
          <w:rFonts w:cs="Times New Roman"/>
        </w:rPr>
        <w:t xml:space="preserve"> (LAURA???</w:t>
      </w:r>
      <w:proofErr w:type="gramStart"/>
      <w:r w:rsidR="00105399" w:rsidRPr="004E7B53">
        <w:rPr>
          <w:rFonts w:cs="Times New Roman"/>
        </w:rPr>
        <w:t xml:space="preserve">) </w:t>
      </w:r>
      <w:r w:rsidRPr="004E7B53">
        <w:rPr>
          <w:rFonts w:cs="Times New Roman"/>
        </w:rPr>
        <w:t>.</w:t>
      </w:r>
      <w:proofErr w:type="gramEnd"/>
      <w:r w:rsidRPr="004E7B53">
        <w:rPr>
          <w:rFonts w:cs="Times New Roman"/>
        </w:rPr>
        <w:t xml:space="preserve">  </w:t>
      </w:r>
      <w:r w:rsidR="00105399" w:rsidRPr="004E7B53">
        <w:rPr>
          <w:rFonts w:cs="Times New Roman"/>
        </w:rPr>
        <w:t>Scores</w:t>
      </w:r>
      <w:r w:rsidRPr="004E7B53">
        <w:rPr>
          <w:rFonts w:cs="Times New Roman"/>
        </w:rPr>
        <w:t xml:space="preserve"> would be used to cluster schools based on a more objective method than splitting into three groups; rather, we proposed to use univariate </w:t>
      </w:r>
      <w:r w:rsidR="00105399" w:rsidRPr="004E7B53">
        <w:rPr>
          <w:rFonts w:cs="Times New Roman"/>
        </w:rPr>
        <w:t xml:space="preserve">mixture model </w:t>
      </w:r>
      <w:r w:rsidRPr="004E7B53">
        <w:rPr>
          <w:rFonts w:cs="Times New Roman"/>
        </w:rPr>
        <w:t>to determine the optimal</w:t>
      </w:r>
      <w:r w:rsidR="00105399" w:rsidRPr="004E7B53">
        <w:rPr>
          <w:rFonts w:cs="Times New Roman"/>
        </w:rPr>
        <w:t xml:space="preserve"> groupings of schools along this single new dimension</w:t>
      </w:r>
      <w:r w:rsidRPr="004E7B53">
        <w:rPr>
          <w:rFonts w:cs="Times New Roman"/>
        </w:rPr>
        <w:t xml:space="preserve">. </w:t>
      </w:r>
      <w:r w:rsidRPr="004E7B53">
        <w:rPr>
          <w:rFonts w:cs="Times New Roman"/>
          <w:noProof/>
        </w:rPr>
        <w:drawing>
          <wp:inline distT="0" distB="0" distL="0" distR="0" wp14:anchorId="5C187824" wp14:editId="31C5E0BC">
            <wp:extent cx="5943600" cy="2772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811"/>
                    <a:stretch/>
                  </pic:blipFill>
                  <pic:spPr bwMode="auto">
                    <a:xfrm>
                      <a:off x="0" y="0"/>
                      <a:ext cx="5943600" cy="2772729"/>
                    </a:xfrm>
                    <a:prstGeom prst="rect">
                      <a:avLst/>
                    </a:prstGeom>
                    <a:ln>
                      <a:noFill/>
                    </a:ln>
                    <a:extLst>
                      <a:ext uri="{53640926-AAD7-44D8-BBD7-CCE9431645EC}">
                        <a14:shadowObscured xmlns:a14="http://schemas.microsoft.com/office/drawing/2010/main"/>
                      </a:ext>
                    </a:extLst>
                  </pic:spPr>
                </pic:pic>
              </a:graphicData>
            </a:graphic>
          </wp:inline>
        </w:drawing>
      </w:r>
    </w:p>
    <w:p w14:paraId="0B4D57C4" w14:textId="77777777" w:rsidR="0017269C" w:rsidRPr="004E7B53" w:rsidRDefault="0017269C" w:rsidP="0017269C">
      <w:pPr>
        <w:ind w:firstLine="720"/>
        <w:rPr>
          <w:rFonts w:cs="Times New Roman"/>
        </w:rPr>
      </w:pPr>
    </w:p>
    <w:p w14:paraId="312CC342" w14:textId="5987F980" w:rsidR="0017269C" w:rsidRDefault="00105399" w:rsidP="0017269C">
      <w:pPr>
        <w:ind w:firstLine="720"/>
        <w:rPr>
          <w:ins w:id="216" w:author="Hildreth, Laura" w:date="2018-03-06T11:04:00Z"/>
          <w:rFonts w:cs="Times New Roman"/>
          <w:i/>
        </w:rPr>
      </w:pPr>
      <w:r w:rsidRPr="004E7B53">
        <w:rPr>
          <w:rFonts w:cs="Times New Roman"/>
        </w:rPr>
        <w:t>Initially, the goal of the research was to use and SEM that directly replicated the construction of the Aggregate and Per-Capita indices from the Carnegie method. When t</w:t>
      </w:r>
      <w:r w:rsidR="0017269C" w:rsidRPr="004E7B53">
        <w:rPr>
          <w:rFonts w:cs="Times New Roman"/>
        </w:rPr>
        <w:t>he model failed to converge</w:t>
      </w:r>
      <w:r w:rsidRPr="004E7B53">
        <w:rPr>
          <w:rFonts w:cs="Times New Roman"/>
        </w:rPr>
        <w:t>, thi</w:t>
      </w:r>
      <w:r w:rsidR="0017269C" w:rsidRPr="004E7B53">
        <w:rPr>
          <w:rFonts w:cs="Times New Roman"/>
        </w:rPr>
        <w:t>s suggested a model misspecification, namely that the two latent factors were too correlated to be separated.  This makes sense because the two latent factors, the Aggregate and Per-Capita scales, literally comprise the same (slightly transformed) manifest variables.  Although the ranked per capita manifest variables are not exactly correlated with their ranked aggregate counterparts, the correlations are very close to 1 (“</w:t>
      </w:r>
      <w:r w:rsidR="00560F9F" w:rsidRPr="004E7B53">
        <w:rPr>
          <w:rFonts w:cs="Times New Roman"/>
        </w:rPr>
        <w:t>STEM Research Doctorates</w:t>
      </w:r>
      <w:r w:rsidR="0017269C" w:rsidRPr="004E7B53">
        <w:rPr>
          <w:rFonts w:cs="Times New Roman"/>
        </w:rPr>
        <w:t>”: 0.92, “Non-S</w:t>
      </w:r>
      <w:r w:rsidR="00560F9F" w:rsidRPr="004E7B53">
        <w:rPr>
          <w:rFonts w:cs="Times New Roman"/>
        </w:rPr>
        <w:t>tem Research Doctorates</w:t>
      </w:r>
      <w:r w:rsidR="0017269C" w:rsidRPr="004E7B53">
        <w:rPr>
          <w:rFonts w:cs="Times New Roman"/>
        </w:rPr>
        <w:t xml:space="preserve">”: 0.88, Research Staff: 0.96). </w:t>
      </w:r>
      <w:r w:rsidR="0017269C" w:rsidRPr="004E7B53">
        <w:rPr>
          <w:rFonts w:cs="Times New Roman"/>
          <w:i/>
        </w:rPr>
        <w:t>This is a serious issue in SEM because we are unable to identify how much variability in the data is from each manifest variable (</w:t>
      </w:r>
      <w:commentRangeStart w:id="217"/>
      <w:commentRangeStart w:id="218"/>
      <w:r w:rsidR="0017269C" w:rsidRPr="004E7B53">
        <w:rPr>
          <w:rFonts w:cs="Times New Roman"/>
          <w:b/>
          <w:i/>
        </w:rPr>
        <w:t>citation</w:t>
      </w:r>
      <w:commentRangeEnd w:id="217"/>
      <w:r w:rsidR="006546CB">
        <w:rPr>
          <w:rStyle w:val="CommentReference"/>
        </w:rPr>
        <w:commentReference w:id="217"/>
      </w:r>
      <w:commentRangeEnd w:id="218"/>
      <w:r w:rsidR="006546CB">
        <w:rPr>
          <w:rStyle w:val="CommentReference"/>
        </w:rPr>
        <w:commentReference w:id="218"/>
      </w:r>
      <w:r w:rsidR="0017269C" w:rsidRPr="004E7B53">
        <w:rPr>
          <w:rFonts w:cs="Times New Roman"/>
          <w:i/>
        </w:rPr>
        <w:t xml:space="preserve">). </w:t>
      </w:r>
    </w:p>
    <w:p w14:paraId="1B37D44A" w14:textId="418CE72D" w:rsidR="006546CB" w:rsidRPr="006546CB" w:rsidDel="00A97C33" w:rsidRDefault="006546CB" w:rsidP="0017269C">
      <w:pPr>
        <w:ind w:firstLine="720"/>
        <w:rPr>
          <w:del w:id="219" w:author="Hildreth, Laura" w:date="2018-03-06T11:08:00Z"/>
          <w:rFonts w:cs="Times New Roman"/>
        </w:rPr>
      </w:pPr>
    </w:p>
    <w:p w14:paraId="1D4B98A4" w14:textId="77777777" w:rsidR="0017269C" w:rsidRPr="004E7B53" w:rsidRDefault="0017269C" w:rsidP="004E7B53">
      <w:pPr>
        <w:pStyle w:val="Heading2"/>
      </w:pPr>
      <w:r w:rsidRPr="004E7B53">
        <w:t>An Alternative Model</w:t>
      </w:r>
    </w:p>
    <w:p w14:paraId="782B8100" w14:textId="76240746" w:rsidR="0017269C" w:rsidRPr="004E7B53" w:rsidRDefault="0017269C" w:rsidP="0017269C">
      <w:pPr>
        <w:ind w:firstLine="720"/>
        <w:rPr>
          <w:rFonts w:cs="Times New Roman"/>
        </w:rPr>
      </w:pPr>
      <w:r w:rsidRPr="004E7B53">
        <w:rPr>
          <w:rFonts w:cs="Times New Roman"/>
        </w:rPr>
        <w:t>A correlation matrix plot (</w:t>
      </w:r>
      <w:r w:rsidRPr="004E7B53">
        <w:rPr>
          <w:rFonts w:cs="Times New Roman"/>
          <w:b/>
        </w:rPr>
        <w:t>Figure of correlation matrix</w:t>
      </w:r>
      <w:r w:rsidRPr="004E7B53">
        <w:rPr>
          <w:rFonts w:cs="Times New Roman"/>
        </w:rPr>
        <w:t xml:space="preserve">) showed that the raw manifest variables </w:t>
      </w:r>
      <w:r w:rsidR="00560F9F" w:rsidRPr="004E7B53">
        <w:rPr>
          <w:rFonts w:cs="Times New Roman"/>
        </w:rPr>
        <w:t xml:space="preserve">can be </w:t>
      </w:r>
      <w:r w:rsidRPr="004E7B53">
        <w:rPr>
          <w:rFonts w:cs="Times New Roman"/>
        </w:rPr>
        <w:t xml:space="preserve">naturally divided into two groups. The first includes </w:t>
      </w:r>
      <w:r w:rsidRPr="004E7B53">
        <w:rPr>
          <w:rFonts w:cs="Times New Roman"/>
          <w:b/>
        </w:rPr>
        <w:t xml:space="preserve">the variables related to STEM productivity, including STEM PhDs produced, STEM expenditures, and Research Staff size.  Similarly, the </w:t>
      </w:r>
      <w:r w:rsidRPr="004E7B53">
        <w:rPr>
          <w:rFonts w:cs="Times New Roman"/>
        </w:rPr>
        <w:t xml:space="preserve">second includes the non-STEM manifest variables, including the Humanities, Social Science, and Other PhDs produced, as well as Non-STEM expenditures. A new model was constructed which loaded these variables to two latent factors, cross-loading total number of tenured/tenure-able faculty onto both latent factors to emulate the per-capita variables without constructing per-capita variables from them directly. The two latent factors were then loaded onto a factor of factors to form a single index on which institutional comparisons could be made. Because this model does not have the </w:t>
      </w:r>
      <w:del w:id="220" w:author="Wilson-Harmon, Paul" w:date="2018-03-25T10:19:00Z">
        <w:r w:rsidRPr="004E7B53" w:rsidDel="00A55467">
          <w:rPr>
            <w:rFonts w:cs="Times New Roman"/>
          </w:rPr>
          <w:delText xml:space="preserve">residual </w:delText>
        </w:r>
      </w:del>
      <w:bookmarkStart w:id="221" w:name="_GoBack"/>
      <w:bookmarkEnd w:id="221"/>
      <w:r w:rsidRPr="004E7B53">
        <w:rPr>
          <w:rFonts w:cs="Times New Roman"/>
        </w:rPr>
        <w:t xml:space="preserve">correlation in the two latent </w:t>
      </w:r>
      <w:commentRangeStart w:id="222"/>
      <w:r w:rsidRPr="004E7B53">
        <w:rPr>
          <w:rFonts w:cs="Times New Roman"/>
        </w:rPr>
        <w:t>factors</w:t>
      </w:r>
      <w:commentRangeEnd w:id="222"/>
      <w:r w:rsidR="006546CB">
        <w:rPr>
          <w:rStyle w:val="CommentReference"/>
        </w:rPr>
        <w:commentReference w:id="222"/>
      </w:r>
      <w:r w:rsidRPr="004E7B53">
        <w:rPr>
          <w:rFonts w:cs="Times New Roman"/>
        </w:rPr>
        <w:t xml:space="preserve">, it is able to converge </w:t>
      </w:r>
      <w:r w:rsidR="00560F9F" w:rsidRPr="004E7B53">
        <w:rPr>
          <w:rFonts w:cs="Times New Roman"/>
        </w:rPr>
        <w:t>and we are able to obtain</w:t>
      </w:r>
      <w:r w:rsidRPr="004E7B53">
        <w:rPr>
          <w:rFonts w:cs="Times New Roman"/>
        </w:rPr>
        <w:t xml:space="preserve"> Huber-White robust standard </w:t>
      </w:r>
      <w:commentRangeStart w:id="223"/>
      <w:r w:rsidRPr="004E7B53">
        <w:rPr>
          <w:rFonts w:cs="Times New Roman"/>
        </w:rPr>
        <w:t>errors</w:t>
      </w:r>
      <w:commentRangeEnd w:id="223"/>
      <w:r w:rsidR="006546CB">
        <w:rPr>
          <w:rStyle w:val="CommentReference"/>
        </w:rPr>
        <w:commentReference w:id="223"/>
      </w:r>
      <w:r w:rsidRPr="004E7B53">
        <w:rPr>
          <w:rFonts w:cs="Times New Roman"/>
        </w:rPr>
        <w:t>.</w:t>
      </w:r>
    </w:p>
    <w:p w14:paraId="3800CA65" w14:textId="77777777" w:rsidR="0017269C" w:rsidRPr="004E7B53" w:rsidRDefault="0017269C" w:rsidP="004E7B53">
      <w:pPr>
        <w:pStyle w:val="Heading2"/>
      </w:pPr>
      <w:r w:rsidRPr="004E7B53">
        <w:t>Model Fit Assessment</w:t>
      </w:r>
    </w:p>
    <w:p w14:paraId="11616607" w14:textId="581D1F2F" w:rsidR="0017269C" w:rsidRPr="004E7B53" w:rsidRDefault="0017269C" w:rsidP="0017269C">
      <w:pPr>
        <w:ind w:firstLine="720"/>
        <w:rPr>
          <w:rFonts w:cs="Times New Roman"/>
        </w:rPr>
      </w:pPr>
      <w:r w:rsidRPr="004E7B53">
        <w:rPr>
          <w:rFonts w:cs="Times New Roman"/>
        </w:rPr>
        <w:t xml:space="preserve">Model fit for the STEM/non-STEM model was fair (RMSEA: 0.141, CFI: 0.958, Chi-Square: 6.5), with fit characteristics that suggest a good relative fit compared to a null model.  However, the absolute fit that may need improvement. That is, the model is comparatively better than an alternative with only an intercept, but does a middling job recreating the variability of the data. The proportion of the variability in the manifest variables explained by the latent traits was above 0.7 for all variables with the exceptions of “Other </w:t>
      </w:r>
      <w:r w:rsidR="00560F9F" w:rsidRPr="004E7B53">
        <w:rPr>
          <w:rFonts w:cs="Times New Roman"/>
        </w:rPr>
        <w:t>Doctorates</w:t>
      </w:r>
      <w:r w:rsidRPr="004E7B53">
        <w:rPr>
          <w:rFonts w:cs="Times New Roman"/>
        </w:rPr>
        <w:t>,” “Non-S</w:t>
      </w:r>
      <w:r w:rsidR="00560F9F" w:rsidRPr="004E7B53">
        <w:rPr>
          <w:rFonts w:cs="Times New Roman"/>
        </w:rPr>
        <w:t>tem Research Expenditures</w:t>
      </w:r>
      <w:r w:rsidRPr="004E7B53">
        <w:rPr>
          <w:rFonts w:cs="Times New Roman"/>
        </w:rPr>
        <w:t xml:space="preserve">,” and number of faculty. </w:t>
      </w:r>
    </w:p>
    <w:p w14:paraId="6093CC25" w14:textId="77777777" w:rsidR="0017269C" w:rsidRPr="004E7B53" w:rsidRDefault="0017269C" w:rsidP="0017269C">
      <w:pPr>
        <w:ind w:firstLine="720"/>
        <w:jc w:val="center"/>
        <w:rPr>
          <w:rFonts w:cs="Times New Roman"/>
        </w:rPr>
      </w:pPr>
      <w:r w:rsidRPr="004E7B53">
        <w:rPr>
          <w:rFonts w:cs="Times New Roman"/>
        </w:rPr>
        <w:t>(</w:t>
      </w:r>
      <w:r w:rsidRPr="004E7B53">
        <w:rPr>
          <w:rFonts w:cs="Times New Roman"/>
          <w:b/>
        </w:rPr>
        <w:t>Table(s) of variability proportions??</w:t>
      </w:r>
      <w:r w:rsidRPr="004E7B53">
        <w:rPr>
          <w:rFonts w:cs="Times New Roman"/>
        </w:rPr>
        <w:t>).</w:t>
      </w:r>
    </w:p>
    <w:p w14:paraId="210B8AB9" w14:textId="77777777" w:rsidR="0017269C" w:rsidRPr="004E7B53" w:rsidRDefault="0017269C" w:rsidP="0017269C">
      <w:pPr>
        <w:ind w:firstLine="720"/>
        <w:rPr>
          <w:rFonts w:cs="Times New Roman"/>
          <w:b/>
        </w:rPr>
      </w:pPr>
      <w:r w:rsidRPr="004E7B53">
        <w:rPr>
          <w:rFonts w:cs="Times New Roman"/>
        </w:rPr>
        <w:t xml:space="preserve">It is important to note that this model gives a different interpretation than the model utilized in the Carnegie Classifications. Scores are computed as averages of the ranks and weights associated with each manifest variable. Each university receives three scores, a non-STEM score, a STEM score, and an overall weighted average index of the two.  The final overall score, created as a factor of factors from the SEM, is utilized in the final clustering algorithm. </w:t>
      </w:r>
    </w:p>
    <w:p w14:paraId="558D9312" w14:textId="4D05109B" w:rsidR="00A97C33" w:rsidRDefault="00A97C33" w:rsidP="004E7B53">
      <w:pPr>
        <w:pStyle w:val="Heading2"/>
        <w:rPr>
          <w:ins w:id="224" w:author="Hildreth, Laura" w:date="2018-03-06T11:08:00Z"/>
        </w:rPr>
      </w:pPr>
      <w:ins w:id="225" w:author="Hildreth, Laura" w:date="2018-03-06T11:08:00Z">
        <w:r>
          <w:t>Laura’s suggestion for the SEM section</w:t>
        </w:r>
      </w:ins>
    </w:p>
    <w:p w14:paraId="63D7131C" w14:textId="532C2595" w:rsidR="00A97C33" w:rsidRDefault="00A97C33">
      <w:pPr>
        <w:rPr>
          <w:ins w:id="226" w:author="Hildreth, Laura" w:date="2018-03-06T12:27:00Z"/>
        </w:rPr>
        <w:pPrChange w:id="227" w:author="Hildreth, Laura" w:date="2018-03-06T11:08:00Z">
          <w:pPr>
            <w:pStyle w:val="Heading2"/>
          </w:pPr>
        </w:pPrChange>
      </w:pPr>
      <w:ins w:id="228" w:author="Hildreth, Laura" w:date="2018-03-06T11:08:00Z">
        <w:r>
          <w:tab/>
        </w:r>
      </w:ins>
      <w:ins w:id="229" w:author="Hildreth, Laura" w:date="2018-03-06T12:10:00Z">
        <w:r w:rsidR="00F55390">
          <w:t>We propose using stru</w:t>
        </w:r>
        <w:r w:rsidR="00C96F7A">
          <w:t>ctural equation modeling (</w:t>
        </w:r>
      </w:ins>
      <w:proofErr w:type="spellStart"/>
      <w:ins w:id="230" w:author="Hildreth, Laura" w:date="2018-03-06T12:11:00Z">
        <w:r w:rsidR="00F55390">
          <w:t>Bollen</w:t>
        </w:r>
        <w:proofErr w:type="spellEnd"/>
        <w:r w:rsidR="00F55390">
          <w:t>,</w:t>
        </w:r>
      </w:ins>
      <w:ins w:id="231" w:author="Hildreth, Laura" w:date="2018-03-06T12:12:00Z">
        <w:r w:rsidR="00F55390">
          <w:t xml:space="preserve"> 1989</w:t>
        </w:r>
      </w:ins>
      <w:ins w:id="232" w:author="Hildreth, Laura" w:date="2018-03-06T12:10:00Z">
        <w:r w:rsidR="00F55390">
          <w:t>)</w:t>
        </w:r>
      </w:ins>
      <w:ins w:id="233" w:author="Hildreth, Laura" w:date="2018-03-06T12:11:00Z">
        <w:r w:rsidR="00F55390">
          <w:t xml:space="preserve"> to obtain </w:t>
        </w:r>
      </w:ins>
      <w:ins w:id="234" w:author="Hildreth, Laura" w:date="2018-03-06T12:41:00Z">
        <w:r w:rsidR="00C96F7A">
          <w:t xml:space="preserve">factor </w:t>
        </w:r>
      </w:ins>
      <w:ins w:id="235" w:author="Hildreth, Laura" w:date="2018-03-06T12:11:00Z">
        <w:r w:rsidR="00F55390">
          <w:t>scores which can then be used to classify institutions.  S</w:t>
        </w:r>
      </w:ins>
      <w:ins w:id="236" w:author="Hildreth, Laura" w:date="2018-03-06T12:49:00Z">
        <w:r w:rsidR="00C96F7A">
          <w:t>tructural</w:t>
        </w:r>
        <w:r w:rsidR="00F31648">
          <w:t xml:space="preserve"> equation modeling</w:t>
        </w:r>
      </w:ins>
      <w:ins w:id="237" w:author="Hildreth, Laura" w:date="2018-03-06T12:11:00Z">
        <w:r w:rsidR="00F55390">
          <w:t xml:space="preserve"> </w:t>
        </w:r>
      </w:ins>
      <w:ins w:id="238" w:author="Hildreth, Laura" w:date="2018-03-06T12:12:00Z">
        <w:r w:rsidR="00F55390">
          <w:t xml:space="preserve">is a statistical methodology </w:t>
        </w:r>
      </w:ins>
      <w:ins w:id="239" w:author="Hildreth, Laura" w:date="2018-03-06T12:14:00Z">
        <w:r w:rsidR="00F55390">
          <w:t>that allows for the modeling of simultaneous equations, the use of latent or unobserved variables, and variables to be measured with error.  A structural equation model</w:t>
        </w:r>
      </w:ins>
      <w:ins w:id="240" w:author="Hildreth, Laura" w:date="2018-03-06T12:49:00Z">
        <w:r w:rsidR="00F31648">
          <w:t xml:space="preserve"> (SEM)</w:t>
        </w:r>
      </w:ins>
      <w:ins w:id="241" w:author="Hildreth, Laura" w:date="2018-03-06T12:14:00Z">
        <w:r w:rsidR="00F55390">
          <w:t xml:space="preserve"> consists of two parts: the latent variable model which describes the relationships among latent variables and the measurement model which relates the latent variables to their indicators or items.  </w:t>
        </w:r>
      </w:ins>
    </w:p>
    <w:p w14:paraId="3AE7F247" w14:textId="5E7F5C99" w:rsidR="007F7C4C" w:rsidRDefault="007F7C4C">
      <w:pPr>
        <w:rPr>
          <w:ins w:id="242" w:author="Hildreth, Laura" w:date="2018-03-06T12:55:00Z"/>
        </w:rPr>
        <w:pPrChange w:id="243" w:author="Hildreth, Laura" w:date="2018-03-06T11:08:00Z">
          <w:pPr>
            <w:pStyle w:val="Heading2"/>
          </w:pPr>
        </w:pPrChange>
      </w:pPr>
      <w:ins w:id="244" w:author="Hildreth, Laura" w:date="2018-03-06T12:27:00Z">
        <w:r>
          <w:lastRenderedPageBreak/>
          <w:tab/>
          <w:t>For the latent varia</w:t>
        </w:r>
        <w:r w:rsidR="00D33962">
          <w:t xml:space="preserve">ble model, as depicted in Figure </w:t>
        </w:r>
      </w:ins>
      <w:ins w:id="245" w:author="Hildreth, Laura" w:date="2018-03-06T12:30:00Z">
        <w:r w:rsidR="00D33962">
          <w:t xml:space="preserve">??, we use a second order </w:t>
        </w:r>
      </w:ins>
      <w:ins w:id="246" w:author="Hildreth, Laura" w:date="2018-03-06T12:31:00Z">
        <w:r w:rsidR="00D33962">
          <w:t xml:space="preserve">latent factor model.  The first order latent factors are </w:t>
        </w:r>
      </w:ins>
      <w:ins w:id="247" w:author="Hildreth, Laura" w:date="2018-03-06T12:32:00Z">
        <w:r w:rsidR="00D33962">
          <w:t xml:space="preserve">STEM productivity and non-STEM productivity.  These latent </w:t>
        </w:r>
      </w:ins>
      <w:ins w:id="248" w:author="Hildreth, Laura" w:date="2018-03-06T12:35:00Z">
        <w:r w:rsidR="00D33962">
          <w:t xml:space="preserve">factors are assumed to be </w:t>
        </w:r>
      </w:ins>
      <w:ins w:id="249" w:author="Hildreth, Laura" w:date="2018-03-06T12:36:00Z">
        <w:r w:rsidR="00D33962">
          <w:t xml:space="preserve">measures of the second order factor overall productivity.  </w:t>
        </w:r>
      </w:ins>
      <w:ins w:id="250" w:author="Hildreth, Laura" w:date="2018-03-06T12:37:00Z">
        <w:r w:rsidR="00C96F7A">
          <w:t>We chose to use STEM and non-STEM produc</w:t>
        </w:r>
      </w:ins>
      <w:ins w:id="251" w:author="Hildreth, Laura" w:date="2018-03-06T12:41:00Z">
        <w:r w:rsidR="00C96F7A">
          <w:t xml:space="preserve">tivity as latent factors </w:t>
        </w:r>
      </w:ins>
      <w:ins w:id="252" w:author="Hildreth, Laura" w:date="2018-03-06T12:42:00Z">
        <w:r w:rsidR="00C96F7A">
          <w:t xml:space="preserve">as opposed to two factors for aggregate productivity and per capita productivity, the two factors used by </w:t>
        </w:r>
      </w:ins>
      <w:ins w:id="253" w:author="Hildreth, Laura" w:date="2018-03-06T12:45:00Z">
        <w:r w:rsidR="00C96F7A">
          <w:t>Carnegie Classifications</w:t>
        </w:r>
      </w:ins>
      <w:ins w:id="254" w:author="Hildreth, Laura" w:date="2018-03-06T12:46:00Z">
        <w:r w:rsidR="00C96F7A">
          <w:t xml:space="preserve"> in their PCA,</w:t>
        </w:r>
      </w:ins>
      <w:ins w:id="255" w:author="Hildreth, Laura" w:date="2018-03-06T12:45:00Z">
        <w:r w:rsidR="00C96F7A">
          <w:t xml:space="preserve"> as </w:t>
        </w:r>
      </w:ins>
      <w:ins w:id="256" w:author="Hildreth, Laura" w:date="2018-03-06T12:46:00Z">
        <w:r w:rsidR="00C96F7A">
          <w:t xml:space="preserve">this </w:t>
        </w:r>
      </w:ins>
      <w:ins w:id="257" w:author="Hildreth, Laura" w:date="2018-03-06T12:45:00Z">
        <w:r w:rsidR="00C96F7A">
          <w:t xml:space="preserve">model formulation is </w:t>
        </w:r>
      </w:ins>
      <w:ins w:id="258" w:author="Hildreth, Laura" w:date="2018-03-06T12:46:00Z">
        <w:r w:rsidR="00C96F7A">
          <w:t xml:space="preserve">more intuitive making the model easier to interpret.  Further, when fitting a SEM with aggregate and per capita productivity as factors, </w:t>
        </w:r>
      </w:ins>
      <w:ins w:id="259" w:author="Hildreth, Laura" w:date="2018-03-06T12:47:00Z">
        <w:r w:rsidR="00C96F7A">
          <w:t xml:space="preserve">the model does not converge as the two factors are too highly correlated.  This is due </w:t>
        </w:r>
      </w:ins>
      <w:ins w:id="260" w:author="Hildreth, Laura" w:date="2018-03-06T12:48:00Z">
        <w:r w:rsidR="00C96F7A">
          <w:t>to these factors sharing many of the same indicators</w:t>
        </w:r>
      </w:ins>
      <w:ins w:id="261" w:author="Hildreth, Laura" w:date="2018-03-06T12:58:00Z">
        <w:r w:rsidR="004C540B">
          <w:t xml:space="preserve">.  </w:t>
        </w:r>
      </w:ins>
      <w:ins w:id="262" w:author="Hildreth, Laura" w:date="2018-03-06T12:52:00Z">
        <w:r w:rsidR="00F31648">
          <w:t xml:space="preserve">A second order factor for overall productivity was included </w:t>
        </w:r>
      </w:ins>
      <w:ins w:id="263" w:author="Hildreth, Laura" w:date="2018-03-06T12:53:00Z">
        <w:r w:rsidR="00F31648">
          <w:t xml:space="preserve">as STEM and non-STEM productivity are distinct but related concepts that can be accounted for by </w:t>
        </w:r>
      </w:ins>
      <w:ins w:id="264" w:author="Hildreth, Laura" w:date="2018-03-06T12:54:00Z">
        <w:r w:rsidR="00F31648">
          <w:t>one underlying factor</w:t>
        </w:r>
      </w:ins>
      <w:ins w:id="265" w:author="Hildreth, Laura" w:date="2018-03-06T12:59:00Z">
        <w:r w:rsidR="004C540B">
          <w:t xml:space="preserve"> (Chen, Sousa, and West, 2005)</w:t>
        </w:r>
      </w:ins>
      <w:ins w:id="266" w:author="Hildreth, Laura" w:date="2018-03-06T12:54:00Z">
        <w:r w:rsidR="00F31648">
          <w:t xml:space="preserve">.  </w:t>
        </w:r>
      </w:ins>
      <w:ins w:id="267" w:author="Hildreth, Laura" w:date="2018-03-06T12:55:00Z">
        <w:r w:rsidR="00284430">
          <w:t>This also allows for easier interpretation of this mode</w:t>
        </w:r>
        <w:r w:rsidR="004C540B">
          <w:t>l and allows us to obtain a sing</w:t>
        </w:r>
      </w:ins>
      <w:ins w:id="268" w:author="Hildreth, Laura" w:date="2018-03-06T12:59:00Z">
        <w:r w:rsidR="004C540B">
          <w:t>le score for productivity as opposed to two scores used by the Carnegie Classifications.</w:t>
        </w:r>
      </w:ins>
    </w:p>
    <w:p w14:paraId="325D79A1" w14:textId="56E41BC7" w:rsidR="00284430" w:rsidRDefault="00284430">
      <w:pPr>
        <w:rPr>
          <w:ins w:id="269" w:author="Hildreth, Laura" w:date="2018-03-06T13:36:00Z"/>
        </w:rPr>
        <w:pPrChange w:id="270" w:author="Hildreth, Laura" w:date="2018-03-06T11:08:00Z">
          <w:pPr>
            <w:pStyle w:val="Heading2"/>
          </w:pPr>
        </w:pPrChange>
      </w:pPr>
      <w:ins w:id="271" w:author="Hildreth, Laura" w:date="2018-03-06T12:56:00Z">
        <w:r>
          <w:tab/>
        </w:r>
        <w:r w:rsidR="004C540B">
          <w:t>The measureme</w:t>
        </w:r>
        <w:r w:rsidR="00FE2A4F">
          <w:t xml:space="preserve">nt model </w:t>
        </w:r>
      </w:ins>
      <w:ins w:id="272" w:author="Hildreth, Laura" w:date="2018-03-06T13:05:00Z">
        <w:r w:rsidR="00FE2A4F">
          <w:t xml:space="preserve">relates the STEM and non-STEM latent factors to their items.  As shown in Figure ??, </w:t>
        </w:r>
      </w:ins>
      <w:ins w:id="273" w:author="Hildreth, Laura" w:date="2018-03-06T13:07:00Z">
        <w:r w:rsidR="00FE2A4F">
          <w:t xml:space="preserve">the items for STEM productivity are </w:t>
        </w:r>
      </w:ins>
      <w:ins w:id="274" w:author="Hildreth, Laura" w:date="2018-03-06T13:08:00Z">
        <w:r w:rsidR="00FE2A4F">
          <w:t xml:space="preserve">STEM PhDs produced, STEM expenditures, and research staff size while the items for non-STEM productivity are </w:t>
        </w:r>
      </w:ins>
      <w:ins w:id="275" w:author="Hildreth, Laura" w:date="2018-03-06T13:10:00Z">
        <w:r w:rsidR="00FE2A4F">
          <w:t>humanities PhDs</w:t>
        </w:r>
      </w:ins>
      <w:ins w:id="276" w:author="Hildreth, Laura" w:date="2018-03-06T13:11:00Z">
        <w:r w:rsidR="002F2368">
          <w:t xml:space="preserve"> produced</w:t>
        </w:r>
      </w:ins>
      <w:ins w:id="277" w:author="Hildreth, Laura" w:date="2018-03-06T13:10:00Z">
        <w:r w:rsidR="00FE2A4F">
          <w:t>, social science PhDs</w:t>
        </w:r>
      </w:ins>
      <w:ins w:id="278" w:author="Hildreth, Laura" w:date="2018-03-06T13:11:00Z">
        <w:r w:rsidR="002F2368">
          <w:t xml:space="preserve"> produced</w:t>
        </w:r>
      </w:ins>
      <w:ins w:id="279" w:author="Hildreth, Laura" w:date="2018-03-06T13:10:00Z">
        <w:r w:rsidR="002F2368">
          <w:t>, other PhDs prod</w:t>
        </w:r>
      </w:ins>
      <w:ins w:id="280" w:author="Hildreth, Laura" w:date="2018-03-06T13:11:00Z">
        <w:r w:rsidR="002F2368">
          <w:t>uced</w:t>
        </w:r>
      </w:ins>
      <w:ins w:id="281" w:author="Hildreth, Laura" w:date="2018-03-06T13:10:00Z">
        <w:r w:rsidR="002F2368">
          <w:t>,</w:t>
        </w:r>
      </w:ins>
      <w:ins w:id="282" w:author="Hildreth, Laura" w:date="2018-03-06T13:11:00Z">
        <w:r w:rsidR="002F2368">
          <w:t xml:space="preserve"> and</w:t>
        </w:r>
      </w:ins>
      <w:ins w:id="283" w:author="Hildreth, Laura" w:date="2018-03-06T13:10:00Z">
        <w:r w:rsidR="002F2368">
          <w:t xml:space="preserve"> non-STEM research expenditures</w:t>
        </w:r>
      </w:ins>
      <w:ins w:id="284" w:author="Hildreth, Laura" w:date="2018-03-06T13:11:00Z">
        <w:r w:rsidR="002F2368">
          <w:t xml:space="preserve">.  </w:t>
        </w:r>
      </w:ins>
      <w:ins w:id="285" w:author="Hildreth, Laura" w:date="2018-03-06T13:14:00Z">
        <w:r w:rsidR="002F2368">
          <w:t xml:space="preserve">The number of tenured and tenure-track faculty is an item for both STEM and non-STEM productivity as </w:t>
        </w:r>
      </w:ins>
      <w:ins w:id="286" w:author="Hildreth, Laura" w:date="2018-03-06T13:15:00Z">
        <w:r w:rsidR="002F2368">
          <w:t>the number of tenure/tenure-able faculty is a measure of productivity in STEM and non-STEM fie</w:t>
        </w:r>
      </w:ins>
      <w:ins w:id="287" w:author="Hildreth, Laura" w:date="2018-03-06T13:16:00Z">
        <w:r w:rsidR="002F2368">
          <w:t>lds.  We opted to use research staff size as a measure of STEM productivity but not non-STEM productivity as research staff are predomi</w:t>
        </w:r>
      </w:ins>
      <w:ins w:id="288" w:author="Hildreth, Laura" w:date="2018-03-06T13:17:00Z">
        <w:r w:rsidR="002F2368">
          <w:t xml:space="preserve">nantly employed in STEM fields.  </w:t>
        </w:r>
      </w:ins>
      <w:ins w:id="289" w:author="Hildreth, Laura" w:date="2018-03-06T13:31:00Z">
        <w:r w:rsidR="00890B6F">
          <w:t xml:space="preserve">We chose to use a specific variable for an item of a given latent factor as the choice intuitively makes sense. </w:t>
        </w:r>
      </w:ins>
      <w:ins w:id="290" w:author="Hildreth, Laura" w:date="2018-03-06T13:30:00Z">
        <w:r w:rsidR="00890B6F">
          <w:t xml:space="preserve"> </w:t>
        </w:r>
      </w:ins>
      <w:ins w:id="291" w:author="Hildreth, Laura" w:date="2018-03-06T13:31:00Z">
        <w:r w:rsidR="00890B6F">
          <w:t xml:space="preserve">Further, </w:t>
        </w:r>
      </w:ins>
      <w:ins w:id="292" w:author="Hildreth, Laura" w:date="2018-03-06T13:25:00Z">
        <w:r w:rsidR="00890B6F">
          <w:t>when exam</w:t>
        </w:r>
      </w:ins>
      <w:ins w:id="293" w:author="Hildreth, Laura" w:date="2018-03-06T13:27:00Z">
        <w:r w:rsidR="00890B6F">
          <w:t>ining the correlation matrix of the items in Table</w:t>
        </w:r>
      </w:ins>
      <w:ins w:id="294" w:author="Hildreth, Laura" w:date="2018-03-06T13:29:00Z">
        <w:r w:rsidR="00890B6F">
          <w:t>/Figure</w:t>
        </w:r>
      </w:ins>
      <w:ins w:id="295" w:author="Hildreth, Laura" w:date="2018-03-06T13:27:00Z">
        <w:r w:rsidR="00890B6F">
          <w:t xml:space="preserve"> ??</w:t>
        </w:r>
        <w:proofErr w:type="gramStart"/>
        <w:r w:rsidR="00890B6F">
          <w:t xml:space="preserve">, </w:t>
        </w:r>
      </w:ins>
      <w:ins w:id="296" w:author="Hildreth, Laura" w:date="2018-03-06T13:17:00Z">
        <w:r w:rsidR="002F2368">
          <w:t xml:space="preserve"> </w:t>
        </w:r>
      </w:ins>
      <w:ins w:id="297" w:author="Hildreth, Laura" w:date="2018-03-06T13:29:00Z">
        <w:r w:rsidR="00890B6F">
          <w:t>the</w:t>
        </w:r>
        <w:proofErr w:type="gramEnd"/>
        <w:r w:rsidR="00890B6F">
          <w:t xml:space="preserve"> items of the latent factor for </w:t>
        </w:r>
      </w:ins>
      <w:ins w:id="298" w:author="Hildreth, Laura" w:date="2018-03-06T13:31:00Z">
        <w:r w:rsidR="00890B6F">
          <w:t>STEM productivity are highl</w:t>
        </w:r>
      </w:ins>
      <w:ins w:id="299" w:author="Hildreth, Laura" w:date="2018-03-06T13:32:00Z">
        <w:r w:rsidR="00890B6F">
          <w:t xml:space="preserve">y correlated and the items for the latent factor for non-STEM productivity are also highly correlated while items of different factors are at most moderately correlated.  </w:t>
        </w:r>
      </w:ins>
      <w:ins w:id="300" w:author="Hildreth, Laura" w:date="2018-03-06T13:34:00Z">
        <w:r w:rsidR="006C7847">
          <w:t xml:space="preserve">The number of tenure and tenure-track faculty is moderately to highly correlated with items for both latent </w:t>
        </w:r>
        <w:commentRangeStart w:id="301"/>
        <w:r w:rsidR="006C7847">
          <w:t>factors</w:t>
        </w:r>
      </w:ins>
      <w:commentRangeEnd w:id="301"/>
      <w:ins w:id="302" w:author="Hildreth, Laura" w:date="2018-03-06T13:36:00Z">
        <w:r w:rsidR="006C7847">
          <w:rPr>
            <w:rStyle w:val="CommentReference"/>
          </w:rPr>
          <w:commentReference w:id="301"/>
        </w:r>
      </w:ins>
      <w:ins w:id="303" w:author="Hildreth, Laura" w:date="2018-03-06T13:34:00Z">
        <w:r w:rsidR="006C7847">
          <w:t xml:space="preserve">.  </w:t>
        </w:r>
      </w:ins>
    </w:p>
    <w:p w14:paraId="7E96FAC8" w14:textId="3D3DF0B2" w:rsidR="006C7847" w:rsidRDefault="006C7847">
      <w:pPr>
        <w:rPr>
          <w:ins w:id="304" w:author="Hildreth, Laura" w:date="2018-03-06T14:09:00Z"/>
        </w:rPr>
        <w:pPrChange w:id="305" w:author="Hildreth, Laura" w:date="2018-03-06T11:08:00Z">
          <w:pPr>
            <w:pStyle w:val="Heading2"/>
          </w:pPr>
        </w:pPrChange>
      </w:pPr>
      <w:ins w:id="306" w:author="Hildreth, Laura" w:date="2018-03-06T13:36:00Z">
        <w:r>
          <w:tab/>
        </w:r>
      </w:ins>
      <w:ins w:id="307" w:author="Hildreth, Laura" w:date="2018-03-06T13:37:00Z">
        <w:r>
          <w:t xml:space="preserve">We fit the hypothesized model using R (R </w:t>
        </w:r>
      </w:ins>
      <w:ins w:id="308" w:author="Hildreth, Laura" w:date="2018-03-06T13:38:00Z">
        <w:r>
          <w:t xml:space="preserve">Development </w:t>
        </w:r>
      </w:ins>
      <w:ins w:id="309" w:author="Hildreth, Laura" w:date="2018-03-06T13:37:00Z">
        <w:r>
          <w:t xml:space="preserve">Core Team, </w:t>
        </w:r>
      </w:ins>
      <w:ins w:id="310" w:author="Hildreth, Laura" w:date="2018-03-06T13:38:00Z">
        <w:r>
          <w:t>2008) usi</w:t>
        </w:r>
      </w:ins>
      <w:ins w:id="311" w:author="Hildreth, Laura" w:date="2018-03-06T13:39:00Z">
        <w:r>
          <w:t xml:space="preserve">ng the </w:t>
        </w:r>
        <w:proofErr w:type="spellStart"/>
        <w:r>
          <w:t>lavaan</w:t>
        </w:r>
        <w:proofErr w:type="spellEnd"/>
        <w:r>
          <w:t xml:space="preserve"> package (citation).  </w:t>
        </w:r>
      </w:ins>
      <w:ins w:id="312" w:author="Hildreth, Laura" w:date="2018-03-06T13:48:00Z">
        <w:r w:rsidR="00CC4D9C">
          <w:t xml:space="preserve">Standardized </w:t>
        </w:r>
      </w:ins>
      <w:ins w:id="313" w:author="Hildreth, Laura" w:date="2018-03-06T13:40:00Z">
        <w:r w:rsidR="00CC4D9C">
          <w:t>p</w:t>
        </w:r>
        <w:r>
          <w:t xml:space="preserve">arameter estimates are </w:t>
        </w:r>
      </w:ins>
      <w:ins w:id="314" w:author="Hildreth, Laura" w:date="2018-03-06T13:41:00Z">
        <w:r>
          <w:t>displayed in Figure/</w:t>
        </w:r>
        <w:proofErr w:type="gramStart"/>
        <w:r>
          <w:t>Table ?</w:t>
        </w:r>
        <w:proofErr w:type="gramEnd"/>
        <w:r>
          <w:t>?.</w:t>
        </w:r>
      </w:ins>
      <w:ins w:id="315" w:author="Hildreth, Laura" w:date="2018-03-06T13:49:00Z">
        <w:r w:rsidR="00CC4D9C">
          <w:t xml:space="preserve">  These results indicate that the hypothesized model fits the data </w:t>
        </w:r>
      </w:ins>
      <w:ins w:id="316" w:author="Hildreth, Laura" w:date="2018-03-06T13:51:00Z">
        <w:r w:rsidR="00CC4D9C">
          <w:t xml:space="preserve">moderately well (chi-square statistic = </w:t>
        </w:r>
      </w:ins>
      <w:ins w:id="317" w:author="Hildreth, Laura" w:date="2018-03-07T09:20:00Z">
        <w:r w:rsidR="003D68B2">
          <w:t>110.024</w:t>
        </w:r>
      </w:ins>
      <w:ins w:id="318" w:author="Hildreth, Laura" w:date="2018-03-06T13:51:00Z">
        <w:r w:rsidR="003D68B2">
          <w:t xml:space="preserve"> with </w:t>
        </w:r>
      </w:ins>
      <w:ins w:id="319" w:author="Hildreth, Laura" w:date="2018-03-07T09:20:00Z">
        <w:r w:rsidR="003D68B2">
          <w:t>17</w:t>
        </w:r>
      </w:ins>
      <w:ins w:id="320" w:author="Hildreth, Laura" w:date="2018-03-06T13:41:00Z">
        <w:r w:rsidR="00221D23">
          <w:t xml:space="preserve"> </w:t>
        </w:r>
        <w:proofErr w:type="spellStart"/>
        <w:r w:rsidR="00221D23">
          <w:t>df</w:t>
        </w:r>
        <w:proofErr w:type="spellEnd"/>
        <w:r w:rsidR="00221D23">
          <w:t xml:space="preserve">, </w:t>
        </w:r>
      </w:ins>
      <w:ins w:id="321" w:author="Hildreth, Laura" w:date="2018-03-06T13:56:00Z">
        <w:r w:rsidR="00221D23">
          <w:t>RMSEA = 0.141</w:t>
        </w:r>
      </w:ins>
      <w:ins w:id="322" w:author="Hildreth, Laura" w:date="2018-03-06T13:57:00Z">
        <w:r w:rsidR="00221D23">
          <w:t xml:space="preserve">, </w:t>
        </w:r>
      </w:ins>
      <w:ins w:id="323" w:author="Hildreth, Laura" w:date="2018-03-06T13:58:00Z">
        <w:r w:rsidR="00221D23">
          <w:t>CFI = 0.</w:t>
        </w:r>
        <w:commentRangeStart w:id="324"/>
        <w:r w:rsidR="00221D23">
          <w:t>958</w:t>
        </w:r>
        <w:commentRangeEnd w:id="324"/>
        <w:r w:rsidR="00221D23">
          <w:rPr>
            <w:rStyle w:val="CommentReference"/>
          </w:rPr>
          <w:commentReference w:id="324"/>
        </w:r>
        <w:r w:rsidR="00221D23">
          <w:t>).  The standardized factor loadings are all above 0.</w:t>
        </w:r>
        <w:commentRangeStart w:id="325"/>
        <w:commentRangeStart w:id="326"/>
        <w:r w:rsidR="00221D23">
          <w:t>7</w:t>
        </w:r>
      </w:ins>
      <w:commentRangeEnd w:id="325"/>
      <w:ins w:id="327" w:author="Hildreth, Laura" w:date="2018-03-06T13:59:00Z">
        <w:r w:rsidR="00221D23">
          <w:rPr>
            <w:rStyle w:val="CommentReference"/>
          </w:rPr>
          <w:commentReference w:id="325"/>
        </w:r>
      </w:ins>
      <w:commentRangeEnd w:id="326"/>
      <w:ins w:id="328" w:author="Hildreth, Laura" w:date="2018-03-06T14:02:00Z">
        <w:r w:rsidR="00221D23">
          <w:rPr>
            <w:rStyle w:val="CommentReference"/>
          </w:rPr>
          <w:commentReference w:id="326"/>
        </w:r>
      </w:ins>
      <w:ins w:id="329" w:author="Hildreth, Laura" w:date="2018-03-06T14:01:00Z">
        <w:r w:rsidR="00221D23">
          <w:t xml:space="preserve">, with the exception of </w:t>
        </w:r>
      </w:ins>
      <w:ins w:id="330" w:author="Hildreth, Laura" w:date="2018-03-07T09:16:00Z">
        <w:r w:rsidR="003D68B2">
          <w:t xml:space="preserve">number of </w:t>
        </w:r>
      </w:ins>
      <w:ins w:id="331" w:author="Hildreth, Laura" w:date="2018-03-06T14:01:00Z">
        <w:r w:rsidR="00221D23">
          <w:t xml:space="preserve">tenure and tenure-track faculty as it cross-loads on both </w:t>
        </w:r>
      </w:ins>
      <w:ins w:id="332" w:author="Hildreth, Laura" w:date="2018-03-06T14:02:00Z">
        <w:r w:rsidR="00221D23">
          <w:t>latent factors</w:t>
        </w:r>
      </w:ins>
      <w:ins w:id="333" w:author="Hildreth, Laura" w:date="2018-03-07T09:16:00Z">
        <w:r w:rsidR="003D68B2">
          <w:t xml:space="preserve"> (factor loadings are 0.482 and 0.400 for STEM and non-STEM productivity, respectively)</w:t>
        </w:r>
      </w:ins>
      <w:ins w:id="334" w:author="Hildreth, Laura" w:date="2018-03-07T09:17:00Z">
        <w:r w:rsidR="003D68B2">
          <w:t xml:space="preserve"> and number of other PhDs produced (0.639(</w:t>
        </w:r>
      </w:ins>
      <w:ins w:id="335" w:author="Hildreth, Laura" w:date="2018-03-06T14:02:00Z">
        <w:r w:rsidR="00221D23">
          <w:t>,</w:t>
        </w:r>
      </w:ins>
      <w:ins w:id="336" w:author="Hildreth, Laura" w:date="2018-03-06T13:59:00Z">
        <w:r w:rsidR="00221D23">
          <w:t xml:space="preserve"> which indicates that at least half of the variability in each of the items</w:t>
        </w:r>
      </w:ins>
      <w:ins w:id="337" w:author="Hildreth, Laura" w:date="2018-03-06T14:02:00Z">
        <w:r w:rsidR="00221D23">
          <w:t xml:space="preserve"> is explained by its associated latent factor.</w:t>
        </w:r>
      </w:ins>
      <w:ins w:id="338" w:author="Hildreth, Laura" w:date="2018-03-06T14:04:00Z">
        <w:r w:rsidR="00221D23">
          <w:t xml:space="preserve">  The path coefficients relating overall productivity to STEM and non-STEM </w:t>
        </w:r>
        <w:r w:rsidR="00221D23">
          <w:lastRenderedPageBreak/>
          <w:t xml:space="preserve">productivity are </w:t>
        </w:r>
      </w:ins>
      <w:ins w:id="339" w:author="Hildreth, Laura" w:date="2018-03-07T09:17:00Z">
        <w:r w:rsidR="003D68B2">
          <w:t>0.900</w:t>
        </w:r>
      </w:ins>
      <w:ins w:id="340" w:author="Hildreth, Laura" w:date="2018-03-06T14:04:00Z">
        <w:r w:rsidR="003D68B2">
          <w:t xml:space="preserve"> and 0.</w:t>
        </w:r>
      </w:ins>
      <w:ins w:id="341" w:author="Hildreth, Laura" w:date="2018-03-07T09:17:00Z">
        <w:r w:rsidR="003D68B2">
          <w:t>883</w:t>
        </w:r>
      </w:ins>
      <w:ins w:id="342" w:author="Hildreth, Laura" w:date="2018-03-06T14:04:00Z">
        <w:r w:rsidR="00221D23">
          <w:t xml:space="preserve"> respe</w:t>
        </w:r>
      </w:ins>
      <w:ins w:id="343" w:author="Hildreth, Laura" w:date="2018-03-06T14:05:00Z">
        <w:r w:rsidR="00221D23">
          <w:t xml:space="preserve">ctively.  </w:t>
        </w:r>
      </w:ins>
      <w:ins w:id="344" w:author="Hildreth, Laura" w:date="2018-03-07T09:17:00Z">
        <w:r w:rsidR="003D68B2">
          <w:t xml:space="preserve">This indicates that the variability of </w:t>
        </w:r>
      </w:ins>
      <w:ins w:id="345" w:author="Hildreth, Laura" w:date="2018-03-07T09:18:00Z">
        <w:r w:rsidR="003D68B2">
          <w:t>STEM and non-STEM productivity is largely explained by overall productivity</w:t>
        </w:r>
      </w:ins>
      <w:ins w:id="346" w:author="Hildreth, Laura" w:date="2018-03-07T09:19:00Z">
        <w:r w:rsidR="003D68B2">
          <w:t>.  Overall these results are consistent with what is expected.</w:t>
        </w:r>
      </w:ins>
    </w:p>
    <w:p w14:paraId="110377BE" w14:textId="1A98D62C" w:rsidR="00E75AE3" w:rsidRPr="00A97C33" w:rsidRDefault="009513B6">
      <w:pPr>
        <w:rPr>
          <w:ins w:id="347" w:author="Hildreth, Laura" w:date="2018-03-06T11:08:00Z"/>
          <w:rPrChange w:id="348" w:author="Hildreth, Laura" w:date="2018-03-06T11:08:00Z">
            <w:rPr>
              <w:ins w:id="349" w:author="Hildreth, Laura" w:date="2018-03-06T11:08:00Z"/>
            </w:rPr>
          </w:rPrChange>
        </w:rPr>
        <w:pPrChange w:id="350" w:author="Hildreth, Laura" w:date="2018-03-06T14:33:00Z">
          <w:pPr>
            <w:pStyle w:val="Heading2"/>
          </w:pPr>
        </w:pPrChange>
      </w:pPr>
      <w:ins w:id="351" w:author="Hildreth, Laura" w:date="2018-03-06T14:32:00Z">
        <w:r>
          <w:tab/>
          <w:t>To compare institutions, ideally we would compare the values of the latent factor for overall productivity.  Because latent factors by definition are unobserved these values must be estimated</w:t>
        </w:r>
      </w:ins>
      <w:ins w:id="352" w:author="Hildreth, Laura" w:date="2018-03-06T14:33:00Z">
        <w:r w:rsidR="00017F83">
          <w:t xml:space="preserve">.  This is </w:t>
        </w:r>
        <w:r>
          <w:t xml:space="preserve">done by creating factor scores </w:t>
        </w:r>
      </w:ins>
      <w:ins w:id="353" w:author="Hildreth, Laura" w:date="2018-03-06T14:22:00Z">
        <w:r w:rsidR="00E41F97">
          <w:t xml:space="preserve">which can then be used in subsequent analyses (DiStefano, Zhu, and </w:t>
        </w:r>
        <w:proofErr w:type="spellStart"/>
        <w:r w:rsidR="00E41F97">
          <w:t>M</w:t>
        </w:r>
      </w:ins>
      <w:ins w:id="354" w:author="Hildreth, Laura" w:date="2018-03-06T14:23:00Z">
        <w:r w:rsidR="00E41F97">
          <w:t>indrila</w:t>
        </w:r>
        <w:proofErr w:type="spellEnd"/>
        <w:r w:rsidR="00E41F97">
          <w:t>, 2009).  Factor</w:t>
        </w:r>
      </w:ins>
      <w:ins w:id="355" w:author="Hildreth, Laura" w:date="2018-03-06T14:27:00Z">
        <w:r w:rsidR="00E41F97">
          <w:t xml:space="preserve"> scores are computed using a weighted average of the items </w:t>
        </w:r>
      </w:ins>
      <w:ins w:id="356" w:author="Hildreth, Laura" w:date="2018-03-06T14:28:00Z">
        <w:r w:rsidR="00E41F97">
          <w:t>with a number of options available for weighting.  The most common method used to calculate factor scores is Bartlett’s method (Bartlett, 1937)</w:t>
        </w:r>
      </w:ins>
      <w:ins w:id="357" w:author="Hildreth, Laura" w:date="2018-03-06T14:24:00Z">
        <w:r w:rsidR="00E41F97">
          <w:t xml:space="preserve"> </w:t>
        </w:r>
      </w:ins>
      <w:ins w:id="358" w:author="Hildreth, Laura" w:date="2018-03-06T14:09:00Z">
        <w:r>
          <w:t xml:space="preserve">as </w:t>
        </w:r>
      </w:ins>
      <w:ins w:id="359" w:author="Hildreth, Laura" w:date="2018-03-06T14:39:00Z">
        <w:r>
          <w:t>it leads to unbiased esti</w:t>
        </w:r>
      </w:ins>
      <w:ins w:id="360" w:author="Hildreth, Laura" w:date="2018-03-06T14:40:00Z">
        <w:r>
          <w:t>mates of the true factor scores</w:t>
        </w:r>
        <w:r w:rsidR="00017F83">
          <w:t>.</w:t>
        </w:r>
      </w:ins>
      <w:ins w:id="361" w:author="Hildreth, Laura" w:date="2018-03-06T14:31:00Z">
        <w:r w:rsidR="00017F83">
          <w:t xml:space="preserve">  In </w:t>
        </w:r>
      </w:ins>
      <w:ins w:id="362" w:author="Hildreth, Laura" w:date="2018-03-06T14:40:00Z">
        <w:r w:rsidR="00017F83">
          <w:t xml:space="preserve">subsequent analyses we use the factor scores created </w:t>
        </w:r>
      </w:ins>
      <w:ins w:id="363" w:author="Hildreth, Laura" w:date="2018-03-06T14:41:00Z">
        <w:r w:rsidR="00017F83">
          <w:t>using Bartlett’s method.</w:t>
        </w:r>
      </w:ins>
    </w:p>
    <w:p w14:paraId="69AF54A0" w14:textId="77777777" w:rsidR="0017269C" w:rsidRPr="004E7B53" w:rsidRDefault="0017269C" w:rsidP="004E7B53">
      <w:pPr>
        <w:pStyle w:val="Heading2"/>
      </w:pPr>
      <w:r w:rsidRPr="004E7B53">
        <w:t>Determining Scores: Univariate Clustering</w:t>
      </w:r>
    </w:p>
    <w:p w14:paraId="064E7B8F" w14:textId="1AA505AA" w:rsidR="0017269C" w:rsidRPr="004E7B53" w:rsidRDefault="0017269C" w:rsidP="0017269C">
      <w:pPr>
        <w:ind w:firstLine="720"/>
        <w:rPr>
          <w:rFonts w:cs="Times New Roman"/>
        </w:rPr>
      </w:pPr>
      <w:r w:rsidRPr="004E7B53">
        <w:rPr>
          <w:rFonts w:cs="Times New Roman"/>
        </w:rPr>
        <w:t>In contrast with the Carnegie Classifications, which used two indices to determine cluster membership for each university, the SEM-based rankings could</w:t>
      </w:r>
      <w:ins w:id="364" w:author="Wilson-Harmon, Paul" w:date="2018-03-24T14:23:00Z">
        <w:r w:rsidR="00307791">
          <w:rPr>
            <w:rFonts w:cs="Times New Roman"/>
          </w:rPr>
          <w:t xml:space="preserve"> be based on each university’s single factor score.</w:t>
        </w:r>
      </w:ins>
      <w:del w:id="365" w:author="Wilson-Harmon, Paul" w:date="2018-03-24T14:23:00Z">
        <w:r w:rsidRPr="004E7B53" w:rsidDel="00307791">
          <w:rPr>
            <w:rFonts w:cs="Times New Roman"/>
          </w:rPr>
          <w:delText xml:space="preserve"> use the latent factor of factors, or overall </w:delText>
        </w:r>
        <w:commentRangeStart w:id="366"/>
        <w:r w:rsidRPr="004E7B53" w:rsidDel="00307791">
          <w:rPr>
            <w:rFonts w:cs="Times New Roman"/>
          </w:rPr>
          <w:delText>score</w:delText>
        </w:r>
        <w:commentRangeEnd w:id="366"/>
        <w:r w:rsidR="00A97C33" w:rsidDel="00307791">
          <w:rPr>
            <w:rStyle w:val="CommentReference"/>
          </w:rPr>
          <w:commentReference w:id="366"/>
        </w:r>
        <w:r w:rsidRPr="004E7B53" w:rsidDel="00307791">
          <w:rPr>
            <w:rFonts w:cs="Times New Roman"/>
          </w:rPr>
          <w:delText>.</w:delText>
        </w:r>
      </w:del>
      <w:r w:rsidRPr="004E7B53">
        <w:rPr>
          <w:rFonts w:cs="Times New Roman"/>
        </w:rPr>
        <w:t xml:space="preserve"> This gives a single number for each school</w:t>
      </w:r>
      <w:r w:rsidR="00560F9F" w:rsidRPr="004E7B53">
        <w:rPr>
          <w:rFonts w:cs="Times New Roman"/>
        </w:rPr>
        <w:t>, so a single dimension and ordering of institutions can be obtained</w:t>
      </w:r>
      <w:r w:rsidRPr="004E7B53">
        <w:rPr>
          <w:rFonts w:cs="Times New Roman"/>
        </w:rPr>
        <w:t>.  Determination of the cluster partitions may be the most subjective aspect of the Carnegie Classifications because the lines dividing groups are hand drawn each year</w:t>
      </w:r>
      <w:r w:rsidR="00560F9F" w:rsidRPr="004E7B53">
        <w:rPr>
          <w:rFonts w:cs="Times New Roman"/>
        </w:rPr>
        <w:t xml:space="preserve"> (CITE)</w:t>
      </w:r>
      <w:r w:rsidRPr="004E7B53">
        <w:rPr>
          <w:rFonts w:cs="Times New Roman"/>
        </w:rPr>
        <w:t xml:space="preserve">.  In years when the data are poorly separated, determining an optimal place for the lines to be drawn is ambiguous at best. Rather, we seek an objective method for defining both the number of optimal groups and cluster membership. </w:t>
      </w:r>
    </w:p>
    <w:p w14:paraId="0BE6D2FA" w14:textId="77777777" w:rsidR="0017269C" w:rsidRPr="004E7B53" w:rsidRDefault="0017269C" w:rsidP="004E7B53">
      <w:pPr>
        <w:pStyle w:val="Heading2"/>
      </w:pPr>
      <w:r w:rsidRPr="004E7B53">
        <w:t>Model Based Clustering</w:t>
      </w:r>
    </w:p>
    <w:p w14:paraId="313872E0" w14:textId="77777777" w:rsidR="0017269C" w:rsidRPr="004E7B53" w:rsidRDefault="0017269C" w:rsidP="0017269C">
      <w:pPr>
        <w:rPr>
          <w:rFonts w:cs="Times New Roman"/>
        </w:rPr>
      </w:pPr>
      <w:r w:rsidRPr="004E7B53">
        <w:rPr>
          <w:rFonts w:cs="Times New Roman"/>
        </w:rPr>
        <w:t>[fill in section with some discussion of MBC method and talk about the results that we had]</w:t>
      </w:r>
    </w:p>
    <w:p w14:paraId="5D9BBBBD" w14:textId="77777777" w:rsidR="0017269C" w:rsidRPr="004E7B53" w:rsidRDefault="0017269C" w:rsidP="0017269C">
      <w:pPr>
        <w:rPr>
          <w:rFonts w:cs="Times New Roman"/>
        </w:rPr>
      </w:pPr>
      <w:r w:rsidRPr="004E7B53">
        <w:rPr>
          <w:rFonts w:cs="Times New Roman"/>
        </w:rPr>
        <w:t>[include plots from Mark’s output]</w:t>
      </w:r>
    </w:p>
    <w:p w14:paraId="3A7E1CA0" w14:textId="77777777" w:rsidR="0017269C" w:rsidRPr="004E7B53" w:rsidRDefault="0017269C" w:rsidP="0017269C">
      <w:pPr>
        <w:rPr>
          <w:rFonts w:cs="Times New Roman"/>
        </w:rPr>
      </w:pPr>
    </w:p>
    <w:p w14:paraId="131CED3C" w14:textId="0DC08D6E" w:rsidR="0017269C" w:rsidRPr="004E7B53" w:rsidRDefault="0017269C" w:rsidP="004E7B53">
      <w:pPr>
        <w:pStyle w:val="Heading1"/>
      </w:pPr>
      <w:r w:rsidRPr="004E7B53">
        <w:t xml:space="preserve">Sensitivity </w:t>
      </w:r>
      <w:r w:rsidR="0008608E" w:rsidRPr="004E7B53">
        <w:t xml:space="preserve">Analysis </w:t>
      </w:r>
    </w:p>
    <w:p w14:paraId="2EFE7D91" w14:textId="38FBB98E" w:rsidR="0008608E" w:rsidRPr="004E7B53" w:rsidRDefault="00761BE4" w:rsidP="004E7B53">
      <w:pPr>
        <w:pStyle w:val="Heading2"/>
      </w:pPr>
      <w:r w:rsidRPr="004E7B53">
        <w:t>R-Shiny Applications</w:t>
      </w:r>
    </w:p>
    <w:p w14:paraId="709CF8EE" w14:textId="54D20933" w:rsidR="008334ED" w:rsidRPr="004E7B53" w:rsidRDefault="0017269C" w:rsidP="0017269C">
      <w:pPr>
        <w:ind w:firstLine="720"/>
        <w:rPr>
          <w:rFonts w:cs="Times New Roman"/>
        </w:rPr>
      </w:pPr>
      <w:r w:rsidRPr="004E7B53">
        <w:rPr>
          <w:rFonts w:cs="Times New Roman"/>
        </w:rPr>
        <w:t>It is of interest to determine how sensitive both metrics are to changes in the underlying data, especially since institutions are driving policy intended to move up in Carnegie rank.  We developed a Shiny</w:t>
      </w:r>
      <w:r w:rsidR="00560F9F" w:rsidRPr="004E7B53">
        <w:rPr>
          <w:rFonts w:cs="Times New Roman"/>
        </w:rPr>
        <w:t xml:space="preserve"> (</w:t>
      </w:r>
      <w:proofErr w:type="gramStart"/>
      <w:r w:rsidR="00560F9F" w:rsidRPr="004E7B53">
        <w:rPr>
          <w:rFonts w:cs="Times New Roman"/>
        </w:rPr>
        <w:t xml:space="preserve">CITE) </w:t>
      </w:r>
      <w:r w:rsidRPr="004E7B53">
        <w:rPr>
          <w:rFonts w:cs="Times New Roman"/>
        </w:rPr>
        <w:t xml:space="preserve"> application</w:t>
      </w:r>
      <w:proofErr w:type="gramEnd"/>
      <w:r w:rsidRPr="004E7B53">
        <w:rPr>
          <w:rFonts w:cs="Times New Roman"/>
        </w:rPr>
        <w:t xml:space="preserve"> </w:t>
      </w:r>
      <w:r w:rsidR="00560F9F" w:rsidRPr="004E7B53">
        <w:rPr>
          <w:rFonts w:cs="Times New Roman"/>
        </w:rPr>
        <w:t xml:space="preserve"> in R </w:t>
      </w:r>
      <w:r w:rsidRPr="004E7B53">
        <w:rPr>
          <w:rFonts w:cs="Times New Roman"/>
        </w:rPr>
        <w:t xml:space="preserve">designed to allow the user to select a school and assess the sensitivity of that school’s classification to changes in the underlying </w:t>
      </w:r>
      <w:commentRangeStart w:id="367"/>
      <w:del w:id="368" w:author="Wilson-Harmon, Paul" w:date="2018-03-24T14:23:00Z">
        <w:r w:rsidRPr="004E7B53" w:rsidDel="00307791">
          <w:rPr>
            <w:rFonts w:cs="Times New Roman"/>
          </w:rPr>
          <w:delText>variables</w:delText>
        </w:r>
        <w:commentRangeEnd w:id="367"/>
        <w:r w:rsidR="00A97C33" w:rsidDel="00307791">
          <w:rPr>
            <w:rStyle w:val="CommentReference"/>
          </w:rPr>
          <w:commentReference w:id="367"/>
        </w:r>
      </w:del>
      <w:ins w:id="369" w:author="Wilson-Harmon, Paul" w:date="2018-03-24T14:23:00Z">
        <w:r w:rsidR="00307791">
          <w:rPr>
            <w:rFonts w:cs="Times New Roman"/>
          </w:rPr>
          <w:t>variables</w:t>
        </w:r>
        <w:r w:rsidR="00307791">
          <w:rPr>
            <w:rFonts w:cs="Times New Roman"/>
          </w:rPr>
          <w:t xml:space="preserve"> </w:t>
        </w:r>
        <w:r w:rsidR="00307791">
          <w:rPr>
            <w:rFonts w:cs="Times New Roman"/>
          </w:rPr>
          <w:t>for both the Carnegie and SEM-based methods</w:t>
        </w:r>
      </w:ins>
      <w:r w:rsidRPr="004E7B53">
        <w:rPr>
          <w:rFonts w:cs="Times New Roman"/>
        </w:rPr>
        <w:t xml:space="preserve">. The user could select a school and then use a slide bar to either increase or decrease the number </w:t>
      </w:r>
      <w:r w:rsidRPr="004E7B53">
        <w:rPr>
          <w:rFonts w:cs="Times New Roman"/>
        </w:rPr>
        <w:lastRenderedPageBreak/>
        <w:t>of PhDs awarded in each category, research staff size, or research expenditures. Changes can be made to either a single variable, all of them, or just a select group.  The application takes the user input and re-calculates the PCA-based indices</w:t>
      </w:r>
      <w:r w:rsidR="00560F9F" w:rsidRPr="004E7B53">
        <w:rPr>
          <w:rFonts w:cs="Times New Roman"/>
        </w:rPr>
        <w:t xml:space="preserve"> and SEM-based results</w:t>
      </w:r>
      <w:r w:rsidRPr="004E7B53">
        <w:rPr>
          <w:rFonts w:cs="Times New Roman"/>
        </w:rPr>
        <w:t xml:space="preserve"> on the new dataset, and shows where the university would be relative to other schools in that </w:t>
      </w:r>
      <w:commentRangeStart w:id="370"/>
      <w:r w:rsidRPr="004E7B53">
        <w:rPr>
          <w:rFonts w:cs="Times New Roman"/>
        </w:rPr>
        <w:t>update</w:t>
      </w:r>
      <w:commentRangeEnd w:id="370"/>
      <w:r w:rsidR="00A97C33">
        <w:rPr>
          <w:rStyle w:val="CommentReference"/>
        </w:rPr>
        <w:commentReference w:id="370"/>
      </w:r>
      <w:r w:rsidRPr="004E7B53">
        <w:rPr>
          <w:rFonts w:cs="Times New Roman"/>
        </w:rPr>
        <w:t>.</w:t>
      </w:r>
    </w:p>
    <w:p w14:paraId="698230D2" w14:textId="4BB1966C" w:rsidR="0008608E" w:rsidRPr="004E7B53" w:rsidRDefault="00DE16F0" w:rsidP="00DE16F0">
      <w:pPr>
        <w:rPr>
          <w:rFonts w:cs="Times New Roman"/>
        </w:rPr>
      </w:pPr>
      <w:r w:rsidRPr="004E7B53">
        <w:rPr>
          <w:rFonts w:cs="Times New Roman"/>
        </w:rPr>
        <w:tab/>
        <w:t xml:space="preserve">The applications can be found at: ___INSERT URL HERE__. </w:t>
      </w:r>
      <w:r w:rsidR="00504C08" w:rsidRPr="004E7B53">
        <w:rPr>
          <w:rFonts w:cs="Times New Roman"/>
        </w:rPr>
        <w:t xml:space="preserve">  For administrators and decision makers at institutions, they can be used to assess sensitive spots in both classification systems and inform growth-oriented policy.  Institutions can test hypothetical policy actions to determine their efficacy on both classification systems.  Moreover, the applications can be used to compare the sensitivity of changes in the underlying variables across classification systems.  </w:t>
      </w:r>
    </w:p>
    <w:p w14:paraId="73027A8A" w14:textId="47C88163" w:rsidR="00761BE4" w:rsidRPr="004E7B53" w:rsidRDefault="00761BE4" w:rsidP="004E7B53">
      <w:pPr>
        <w:pStyle w:val="Heading1"/>
      </w:pPr>
      <w:r w:rsidRPr="004E7B53">
        <w:t>Discussion</w:t>
      </w:r>
    </w:p>
    <w:p w14:paraId="02EDEE32" w14:textId="1C7A881A" w:rsidR="00DE16F0" w:rsidRPr="004E7B53" w:rsidRDefault="00DE16F0" w:rsidP="004E7B53">
      <w:pPr>
        <w:pStyle w:val="Heading2"/>
      </w:pPr>
      <w:r w:rsidRPr="004E7B53">
        <w:t>Problems Addressed by the SEM Model</w:t>
      </w:r>
    </w:p>
    <w:p w14:paraId="23C417A0" w14:textId="19E20653" w:rsidR="00DE16F0" w:rsidRPr="004E7B53" w:rsidRDefault="00E810EB" w:rsidP="00E810EB">
      <w:pPr>
        <w:ind w:firstLine="720"/>
        <w:rPr>
          <w:rFonts w:cs="Times New Roman"/>
        </w:rPr>
      </w:pPr>
      <w:r w:rsidRPr="004E7B53">
        <w:rPr>
          <w:rFonts w:cs="Times New Roman"/>
        </w:rPr>
        <w:t xml:space="preserve">The Carnegie Classifications are undoubtedly a useful tool for identifying and quantifying differences between academic institutions.  However, they are not perfect. Our proposed model </w:t>
      </w:r>
      <w:commentRangeStart w:id="371"/>
      <w:del w:id="372" w:author="Wilson-Harmon, Paul" w:date="2018-03-24T14:22:00Z">
        <w:r w:rsidRPr="004E7B53" w:rsidDel="00307791">
          <w:rPr>
            <w:rFonts w:cs="Times New Roman"/>
          </w:rPr>
          <w:delText>solves</w:delText>
        </w:r>
        <w:commentRangeEnd w:id="371"/>
        <w:r w:rsidR="00A97C33" w:rsidDel="00307791">
          <w:rPr>
            <w:rStyle w:val="CommentReference"/>
          </w:rPr>
          <w:commentReference w:id="371"/>
        </w:r>
        <w:r w:rsidRPr="004E7B53" w:rsidDel="00307791">
          <w:rPr>
            <w:rFonts w:cs="Times New Roman"/>
          </w:rPr>
          <w:delText xml:space="preserve"> </w:delText>
        </w:r>
      </w:del>
      <w:ins w:id="373" w:author="Wilson-Harmon, Paul" w:date="2018-03-24T14:22:00Z">
        <w:r w:rsidR="00307791">
          <w:rPr>
            <w:rFonts w:cs="Times New Roman"/>
          </w:rPr>
          <w:t>addresses</w:t>
        </w:r>
        <w:r w:rsidR="00307791" w:rsidRPr="004E7B53">
          <w:rPr>
            <w:rFonts w:cs="Times New Roman"/>
          </w:rPr>
          <w:t xml:space="preserve"> </w:t>
        </w:r>
      </w:ins>
      <w:r w:rsidRPr="004E7B53">
        <w:rPr>
          <w:rFonts w:cs="Times New Roman"/>
        </w:rPr>
        <w:t xml:space="preserve">some of the problems associated with the Carnegie methodology. However, the SEM-based model is also subject to some of the same issues. </w:t>
      </w:r>
    </w:p>
    <w:p w14:paraId="4F96647B" w14:textId="580C21B7" w:rsidR="00E810EB" w:rsidRPr="004E7B53" w:rsidRDefault="00797B0B" w:rsidP="00E810EB">
      <w:pPr>
        <w:ind w:firstLine="720"/>
        <w:rPr>
          <w:rFonts w:cs="Times New Roman"/>
        </w:rPr>
      </w:pPr>
      <w:r w:rsidRPr="004E7B53">
        <w:rPr>
          <w:rFonts w:cs="Times New Roman"/>
        </w:rPr>
        <w:t xml:space="preserve">The first problem addressed is that of the unstable loadings. In the Carnegie Classifications, the loadings of each variable on the two indices can change from year to year based on the variability in the ranked manifest variables. The SEM-based model addresses this issue in a different way – the manifest variables are ___. </w:t>
      </w:r>
    </w:p>
    <w:p w14:paraId="64765D8B" w14:textId="3C6C6D3A" w:rsidR="00797B0B" w:rsidRPr="004E7B53" w:rsidRDefault="00797B0B" w:rsidP="00797B0B">
      <w:pPr>
        <w:rPr>
          <w:rFonts w:cs="Times New Roman"/>
        </w:rPr>
      </w:pPr>
      <w:r w:rsidRPr="004E7B53">
        <w:rPr>
          <w:rFonts w:cs="Times New Roman"/>
        </w:rPr>
        <w:tab/>
        <w:t xml:space="preserve">Secondly, </w:t>
      </w:r>
      <w:r w:rsidR="001607B2" w:rsidRPr="004E7B53">
        <w:rPr>
          <w:rFonts w:cs="Times New Roman"/>
        </w:rPr>
        <w:t xml:space="preserve">the SEM-based model better uses </w:t>
      </w:r>
      <w:proofErr w:type="gramStart"/>
      <w:r w:rsidR="001607B2" w:rsidRPr="004E7B53">
        <w:rPr>
          <w:rFonts w:cs="Times New Roman"/>
        </w:rPr>
        <w:t>all of</w:t>
      </w:r>
      <w:proofErr w:type="gramEnd"/>
      <w:r w:rsidR="001607B2" w:rsidRPr="004E7B53">
        <w:rPr>
          <w:rFonts w:cs="Times New Roman"/>
        </w:rPr>
        <w:t xml:space="preserve"> the information in the underlying manifest variables than the PCA-based method does. The Carnegie Classifications’ indices are not guaranteed to explain a large or consistent proportion of the variation in the original variables; the amount of variation explained could differ wildly based on changes in the underlying data. </w:t>
      </w:r>
      <w:r w:rsidR="00504C08" w:rsidRPr="004E7B53">
        <w:rPr>
          <w:rFonts w:cs="Times New Roman"/>
        </w:rPr>
        <w:t xml:space="preserve">The SEM functions in a different statistical paradigm, using manifest variables to explain latent STEM and non-STEM factors at each institution and modeling them as a single factor of factors without substantial loss of information. </w:t>
      </w:r>
    </w:p>
    <w:p w14:paraId="0B840271" w14:textId="6C9EE977" w:rsidR="005C48DE" w:rsidRPr="004E7B53" w:rsidRDefault="005C48DE" w:rsidP="00797B0B">
      <w:pPr>
        <w:rPr>
          <w:rFonts w:cs="Times New Roman"/>
        </w:rPr>
      </w:pPr>
      <w:r w:rsidRPr="004E7B53">
        <w:rPr>
          <w:rFonts w:cs="Times New Roman"/>
        </w:rPr>
        <w:tab/>
        <w:t xml:space="preserve">Thirdly, the SEM-based classifications system relies on an automated method for determining classifications rather than hand-drawn delineations. While any automated method for determining both the number of clusters and cluster membership has the possibility of selecting </w:t>
      </w:r>
      <w:r w:rsidR="009E4BF4" w:rsidRPr="004E7B53">
        <w:rPr>
          <w:rFonts w:cs="Times New Roman"/>
        </w:rPr>
        <w:t>either an overly complicated solution or choose too few groups</w:t>
      </w:r>
      <w:r w:rsidR="00A801FF" w:rsidRPr="004E7B53">
        <w:rPr>
          <w:rFonts w:cs="Times New Roman"/>
        </w:rPr>
        <w:t xml:space="preserve">, the mixture model resulted in a reasonable three-group solution. </w:t>
      </w:r>
    </w:p>
    <w:p w14:paraId="1140B9AC" w14:textId="6FC0E0E8" w:rsidR="00E810EB" w:rsidRPr="004E7B53" w:rsidRDefault="00E810EB" w:rsidP="00E810EB">
      <w:pPr>
        <w:ind w:firstLine="720"/>
        <w:rPr>
          <w:rFonts w:cs="Times New Roman"/>
        </w:rPr>
      </w:pPr>
      <w:r w:rsidRPr="004E7B53">
        <w:rPr>
          <w:rFonts w:cs="Times New Roman"/>
        </w:rPr>
        <w:lastRenderedPageBreak/>
        <w:t xml:space="preserve">Finally, this method of institutional classification is well documented and reproducible. It can be applied to new datasets and consistently compared. </w:t>
      </w:r>
    </w:p>
    <w:p w14:paraId="7634E5EB" w14:textId="02639744" w:rsidR="0008608E" w:rsidRPr="004E7B53" w:rsidRDefault="00761BE4" w:rsidP="004E7B53">
      <w:pPr>
        <w:pStyle w:val="Heading2"/>
      </w:pPr>
      <w:r w:rsidRPr="004E7B53">
        <w:t>Further Research</w:t>
      </w:r>
    </w:p>
    <w:p w14:paraId="41AEACE6" w14:textId="6C5BA77E" w:rsidR="00DE16F0" w:rsidRPr="004E7B53" w:rsidRDefault="00DE16F0" w:rsidP="00DE16F0">
      <w:pPr>
        <w:ind w:firstLine="720"/>
        <w:rPr>
          <w:rFonts w:cs="Times New Roman"/>
        </w:rPr>
      </w:pPr>
      <w:r w:rsidRPr="004E7B53">
        <w:rPr>
          <w:rFonts w:cs="Times New Roman"/>
        </w:rPr>
        <w:t xml:space="preserve">This research addresses a statistical question, not a qualitative one. The Carnegie Classifications have changed over time as more data have become available, and it is likely that they will change in the future. The efficacy of including different variables into the SEM-based classification system is not something that we assessed; however, the method discussed here would still work if new variables were included in a reasonable way.  </w:t>
      </w:r>
    </w:p>
    <w:p w14:paraId="13358E67" w14:textId="7E3CD54D" w:rsidR="00C25FC8" w:rsidDel="00FE2A4F" w:rsidRDefault="00C25FC8" w:rsidP="00DE16F0">
      <w:pPr>
        <w:ind w:firstLine="720"/>
        <w:rPr>
          <w:del w:id="374" w:author="Hildreth, Laura" w:date="2018-03-06T13:01:00Z"/>
          <w:rFonts w:cs="Times New Roman"/>
        </w:rPr>
      </w:pPr>
      <w:r w:rsidRPr="004E7B53">
        <w:rPr>
          <w:rFonts w:cs="Times New Roman"/>
        </w:rPr>
        <w:t xml:space="preserve">Moreover, other methods could be applied to the classification piece. Mixture modeling is not the only method for determining clusters with univariate data, even though it does provide a reasonable number of clusters. Further work could focus on comparing different univariate clustering on the SEM scores or focus on bivariate clustering algorithms to the Carnegie indices. </w:t>
      </w:r>
    </w:p>
    <w:p w14:paraId="62600FD7" w14:textId="77777777" w:rsidR="00FE2A4F" w:rsidRDefault="00FE2A4F" w:rsidP="00DE16F0">
      <w:pPr>
        <w:ind w:firstLine="720"/>
        <w:rPr>
          <w:ins w:id="375" w:author="Hildreth, Laura" w:date="2018-03-06T13:01:00Z"/>
          <w:rFonts w:cs="Times New Roman"/>
        </w:rPr>
      </w:pPr>
    </w:p>
    <w:p w14:paraId="1A4C8F36" w14:textId="77777777" w:rsidR="00FE2A4F" w:rsidRDefault="00FE2A4F" w:rsidP="00DE16F0">
      <w:pPr>
        <w:ind w:firstLine="720"/>
        <w:rPr>
          <w:ins w:id="376" w:author="Hildreth, Laura" w:date="2018-03-06T13:01:00Z"/>
          <w:rFonts w:cs="Times New Roman"/>
        </w:rPr>
      </w:pPr>
    </w:p>
    <w:p w14:paraId="061ED7DF" w14:textId="750A8F39" w:rsidR="00FE2A4F" w:rsidRDefault="00FE2A4F" w:rsidP="00DE16F0">
      <w:pPr>
        <w:ind w:firstLine="720"/>
        <w:rPr>
          <w:ins w:id="377" w:author="Hildreth, Laura" w:date="2018-03-06T13:01:00Z"/>
          <w:rFonts w:cs="Times New Roman"/>
        </w:rPr>
      </w:pPr>
      <w:ins w:id="378" w:author="Hildreth, Laura" w:date="2018-03-06T13:01:00Z">
        <w:r>
          <w:rPr>
            <w:rFonts w:cs="Times New Roman"/>
          </w:rPr>
          <w:t>References added by Laura</w:t>
        </w:r>
      </w:ins>
    </w:p>
    <w:p w14:paraId="3A5216E7" w14:textId="5E28D37C" w:rsidR="00BB3F07" w:rsidRDefault="00BB3F07" w:rsidP="00FE2A4F">
      <w:pPr>
        <w:rPr>
          <w:ins w:id="379" w:author="Hildreth, Laura" w:date="2018-03-06T14:29:00Z"/>
        </w:rPr>
      </w:pPr>
      <w:ins w:id="380" w:author="Hildreth, Laura" w:date="2018-03-06T14:30:00Z">
        <w:r>
          <w:t xml:space="preserve">Bartlett, M. S. (1937). The statistical conception of mental factors. </w:t>
        </w:r>
        <w:r>
          <w:rPr>
            <w:i/>
            <w:iCs/>
          </w:rPr>
          <w:t>British journal of Psychology</w:t>
        </w:r>
        <w:r>
          <w:t xml:space="preserve">, </w:t>
        </w:r>
        <w:r>
          <w:rPr>
            <w:i/>
            <w:iCs/>
          </w:rPr>
          <w:t>28</w:t>
        </w:r>
        <w:r>
          <w:t>(1), 97-104.</w:t>
        </w:r>
      </w:ins>
    </w:p>
    <w:p w14:paraId="359D77D2" w14:textId="6E28E04C" w:rsidR="00FE2A4F" w:rsidRDefault="00FE2A4F" w:rsidP="00FE2A4F">
      <w:pPr>
        <w:rPr>
          <w:ins w:id="381" w:author="Hildreth, Laura" w:date="2018-03-06T14:25:00Z"/>
        </w:rPr>
      </w:pPr>
      <w:ins w:id="382" w:author="Hildreth, Laura" w:date="2018-03-06T13:01:00Z">
        <w:r>
          <w:t xml:space="preserve">Chen, F. F., Sousa, K. H., &amp; West, S. G. (2005). Teacher's corner: Testing measurement invariance of second-order factor models. </w:t>
        </w:r>
        <w:r>
          <w:rPr>
            <w:i/>
            <w:iCs/>
          </w:rPr>
          <w:t>Structural equation modeling</w:t>
        </w:r>
        <w:r>
          <w:t xml:space="preserve">, </w:t>
        </w:r>
        <w:r>
          <w:rPr>
            <w:i/>
            <w:iCs/>
          </w:rPr>
          <w:t>12</w:t>
        </w:r>
        <w:r>
          <w:t>(3), 471-492.</w:t>
        </w:r>
      </w:ins>
    </w:p>
    <w:p w14:paraId="533EE96B" w14:textId="5DEBFCF1" w:rsidR="00E41F97" w:rsidRPr="004E7B53" w:rsidRDefault="00E41F97" w:rsidP="00FE2A4F">
      <w:pPr>
        <w:rPr>
          <w:ins w:id="383" w:author="Hildreth, Laura" w:date="2018-03-06T13:01:00Z"/>
          <w:rFonts w:cs="Times New Roman"/>
        </w:rPr>
      </w:pPr>
      <w:ins w:id="384" w:author="Hildreth, Laura" w:date="2018-03-06T14:25:00Z">
        <w:r>
          <w:t xml:space="preserve">DiStefano, C., Zhu, M., &amp; </w:t>
        </w:r>
        <w:proofErr w:type="spellStart"/>
        <w:r>
          <w:t>Mindrila</w:t>
        </w:r>
        <w:proofErr w:type="spellEnd"/>
        <w:r>
          <w:t xml:space="preserve">, D. (2009). Understanding and using factor scores: Considerations for the applied researcher. </w:t>
        </w:r>
        <w:r>
          <w:rPr>
            <w:i/>
            <w:iCs/>
          </w:rPr>
          <w:t>Practical Assessment, Research &amp; Evaluation</w:t>
        </w:r>
        <w:r>
          <w:t xml:space="preserve">, </w:t>
        </w:r>
        <w:r>
          <w:rPr>
            <w:i/>
            <w:iCs/>
          </w:rPr>
          <w:t>14</w:t>
        </w:r>
        <w:r>
          <w:t>(20), 2.</w:t>
        </w:r>
      </w:ins>
    </w:p>
    <w:p w14:paraId="641EE546" w14:textId="68FF0FCD" w:rsidR="00DE16F0" w:rsidRPr="004E7B53" w:rsidRDefault="00DE16F0" w:rsidP="00DE16F0">
      <w:pPr>
        <w:ind w:firstLine="720"/>
        <w:rPr>
          <w:rFonts w:cs="Times New Roman"/>
        </w:rPr>
      </w:pPr>
    </w:p>
    <w:sectPr w:rsidR="00DE16F0" w:rsidRPr="004E7B5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ildreth, Laura" w:date="2018-03-06T08:52:00Z" w:initials="HL">
    <w:p w14:paraId="6F28B0DA" w14:textId="00C0F12D" w:rsidR="009513B6" w:rsidRDefault="009513B6">
      <w:pPr>
        <w:pStyle w:val="CommentText"/>
      </w:pPr>
      <w:r>
        <w:rPr>
          <w:rStyle w:val="CommentReference"/>
        </w:rPr>
        <w:annotationRef/>
      </w:r>
      <w:r>
        <w:t xml:space="preserve">Probably should rethink the title—only part of this is SEM-based and the title doesn’t really specify the purpose of the article.  </w:t>
      </w:r>
    </w:p>
  </w:comment>
  <w:comment w:id="1" w:author="Hildreth, Laura" w:date="2018-02-27T13:29:00Z" w:initials="HL">
    <w:p w14:paraId="74AB648D" w14:textId="35EECB91" w:rsidR="009513B6" w:rsidRDefault="009513B6">
      <w:pPr>
        <w:pStyle w:val="CommentText"/>
      </w:pPr>
      <w:r>
        <w:rPr>
          <w:rStyle w:val="CommentReference"/>
        </w:rPr>
        <w:annotationRef/>
      </w:r>
      <w:r>
        <w:t>I don’t think that I should be third author based on work effort.  To me it would make more sense for Mark to be third and me to be fourth (unless Mark has a reason he wants to be listed last).</w:t>
      </w:r>
    </w:p>
  </w:comment>
  <w:comment w:id="2" w:author="Hildreth, Laura" w:date="2018-03-05T14:41:00Z" w:initials="HL">
    <w:p w14:paraId="12C8BA31" w14:textId="5C8B8996" w:rsidR="009513B6" w:rsidRDefault="009513B6">
      <w:pPr>
        <w:pStyle w:val="CommentText"/>
      </w:pPr>
      <w:r>
        <w:rPr>
          <w:rStyle w:val="CommentReference"/>
        </w:rPr>
        <w:annotationRef/>
      </w:r>
      <w:r>
        <w:t>You may want to reconsider the use of headers and sub-headers.  I like using them but make sure to use them more sparingly (i.e. not each paragraph needs a header).</w:t>
      </w:r>
    </w:p>
  </w:comment>
  <w:comment w:id="3" w:author="Hildreth, Laura" w:date="2018-03-05T14:43:00Z" w:initials="HL">
    <w:p w14:paraId="702A155B" w14:textId="5D4632B1" w:rsidR="009513B6" w:rsidRDefault="009513B6">
      <w:pPr>
        <w:pStyle w:val="CommentText"/>
      </w:pPr>
      <w:r>
        <w:rPr>
          <w:rStyle w:val="CommentReference"/>
        </w:rPr>
        <w:annotationRef/>
      </w:r>
      <w:r>
        <w:t>Consider adding a citation here and a reason why they are considered important.  May want to consider citing Carnegie here.  They are going from every 5 years to every 3 years due to the “rapidly changing face of education” (or something along those lines).  This could be good to add here.</w:t>
      </w:r>
    </w:p>
  </w:comment>
  <w:comment w:id="5" w:author="Hildreth, Laura" w:date="2018-03-06T08:56:00Z" w:initials="HL">
    <w:p w14:paraId="69138AD0" w14:textId="17678727" w:rsidR="009513B6" w:rsidRDefault="009513B6">
      <w:pPr>
        <w:pStyle w:val="CommentText"/>
      </w:pPr>
      <w:r>
        <w:rPr>
          <w:rStyle w:val="CommentReference"/>
        </w:rPr>
        <w:annotationRef/>
      </w:r>
      <w:r>
        <w:t>Need to add a citation (actually multiple since you make multiple claims).</w:t>
      </w:r>
    </w:p>
  </w:comment>
  <w:comment w:id="12" w:author="Hildreth, Laura" w:date="2018-03-06T08:59:00Z" w:initials="HL">
    <w:p w14:paraId="7D291E5C" w14:textId="77777777" w:rsidR="00307791" w:rsidRDefault="00307791" w:rsidP="00307791">
      <w:pPr>
        <w:pStyle w:val="CommentText"/>
      </w:pPr>
      <w:r>
        <w:rPr>
          <w:rStyle w:val="CommentReference"/>
        </w:rPr>
        <w:annotationRef/>
      </w:r>
      <w:r>
        <w:t>The intro seems a bit muddled to me.  The real purpose of this paper is to look at the Carnegie system so that’s what should be the focus.  It would make more sense to spend more time on what the Carnegie system is and the different levels as not everyone is aware of this.</w:t>
      </w:r>
    </w:p>
  </w:comment>
  <w:comment w:id="26" w:author="Hildreth, Laura" w:date="2018-03-06T08:57:00Z" w:initials="HL">
    <w:p w14:paraId="67F45888" w14:textId="3C3F943F" w:rsidR="009513B6" w:rsidRDefault="009513B6">
      <w:pPr>
        <w:pStyle w:val="CommentText"/>
      </w:pPr>
      <w:r>
        <w:rPr>
          <w:rStyle w:val="CommentReference"/>
        </w:rPr>
        <w:annotationRef/>
      </w:r>
      <w:r>
        <w:t>Instead of how this is written I would recommend using (e.g. Montana State University (cite) and University of Idaho (cite)).</w:t>
      </w:r>
    </w:p>
  </w:comment>
  <w:comment w:id="32" w:author="Hildreth, Laura" w:date="2018-03-06T08:59:00Z" w:initials="HL">
    <w:p w14:paraId="6E271970" w14:textId="27609CC9" w:rsidR="009513B6" w:rsidRDefault="009513B6">
      <w:pPr>
        <w:pStyle w:val="CommentText"/>
      </w:pPr>
      <w:r>
        <w:rPr>
          <w:rStyle w:val="CommentReference"/>
        </w:rPr>
        <w:annotationRef/>
      </w:r>
      <w:r>
        <w:t>The intro seems a bit muddled to me.  The real purpose of this paper is to look at the Carnegie system so that’s what should be the focus.  It would make more sense to spend more time on what the Carnegie system is and the different levels as not everyone is aware of this.</w:t>
      </w:r>
    </w:p>
  </w:comment>
  <w:comment w:id="37" w:author="Hildreth, Laura" w:date="2018-03-06T09:02:00Z" w:initials="HL">
    <w:p w14:paraId="406B817E" w14:textId="695832BA" w:rsidR="009513B6" w:rsidRDefault="009513B6">
      <w:pPr>
        <w:pStyle w:val="CommentText"/>
      </w:pPr>
      <w:r>
        <w:rPr>
          <w:rStyle w:val="CommentReference"/>
        </w:rPr>
        <w:annotationRef/>
      </w:r>
      <w:r>
        <w:t>Don’t need this header.</w:t>
      </w:r>
    </w:p>
  </w:comment>
  <w:comment w:id="40" w:author="Hildreth, Laura" w:date="2018-03-06T09:02:00Z" w:initials="HL">
    <w:p w14:paraId="779EE91A" w14:textId="09C81683" w:rsidR="009513B6" w:rsidRDefault="009513B6">
      <w:pPr>
        <w:pStyle w:val="CommentText"/>
      </w:pPr>
      <w:r>
        <w:rPr>
          <w:rStyle w:val="CommentReference"/>
        </w:rPr>
        <w:annotationRef/>
      </w:r>
      <w:r>
        <w:t>Citation needed.</w:t>
      </w:r>
    </w:p>
  </w:comment>
  <w:comment w:id="41" w:author="Hildreth, Laura" w:date="2018-03-06T09:02:00Z" w:initials="HL">
    <w:p w14:paraId="5C1447FA" w14:textId="100C2F82" w:rsidR="009513B6" w:rsidRDefault="009513B6">
      <w:pPr>
        <w:pStyle w:val="CommentText"/>
      </w:pPr>
      <w:r>
        <w:rPr>
          <w:rStyle w:val="CommentReference"/>
        </w:rPr>
        <w:annotationRef/>
      </w:r>
      <w:r>
        <w:t>Poor word choice!  Use something like: the purpose of this paper is to….</w:t>
      </w:r>
    </w:p>
  </w:comment>
  <w:comment w:id="42" w:author="Hildreth, Laura" w:date="2018-03-06T09:19:00Z" w:initials="HL">
    <w:p w14:paraId="41B389DA" w14:textId="15966B43" w:rsidR="009513B6" w:rsidRDefault="009513B6">
      <w:pPr>
        <w:pStyle w:val="CommentText"/>
      </w:pPr>
      <w:r>
        <w:rPr>
          <w:rStyle w:val="CommentReference"/>
        </w:rPr>
        <w:annotationRef/>
      </w:r>
      <w:r>
        <w:t>I think it would be better to say that we present two multivariate alternatives using SEM and clustering.</w:t>
      </w:r>
    </w:p>
  </w:comment>
  <w:comment w:id="43" w:author="Hildreth, Laura" w:date="2018-03-06T09:03:00Z" w:initials="HL">
    <w:p w14:paraId="46984A75" w14:textId="407165C9" w:rsidR="009513B6" w:rsidRDefault="009513B6">
      <w:pPr>
        <w:pStyle w:val="CommentText"/>
      </w:pPr>
      <w:r>
        <w:rPr>
          <w:rStyle w:val="CommentReference"/>
        </w:rPr>
        <w:annotationRef/>
      </w:r>
      <w:r>
        <w:t>Not capitalized.</w:t>
      </w:r>
    </w:p>
  </w:comment>
  <w:comment w:id="44" w:author="Hildreth, Laura" w:date="2018-03-06T09:03:00Z" w:initials="HL">
    <w:p w14:paraId="595AAF54" w14:textId="66A388A0" w:rsidR="009513B6" w:rsidRDefault="009513B6">
      <w:pPr>
        <w:pStyle w:val="CommentText"/>
      </w:pPr>
      <w:r>
        <w:rPr>
          <w:rStyle w:val="CommentReference"/>
        </w:rPr>
        <w:annotationRef/>
      </w:r>
      <w:r>
        <w:t>Citations needed.</w:t>
      </w:r>
    </w:p>
  </w:comment>
  <w:comment w:id="45" w:author="Hildreth, Laura" w:date="2018-03-06T09:04:00Z" w:initials="HL">
    <w:p w14:paraId="2ABD4BB3" w14:textId="21C3E698" w:rsidR="009513B6" w:rsidRDefault="009513B6">
      <w:pPr>
        <w:pStyle w:val="CommentText"/>
      </w:pPr>
      <w:r>
        <w:rPr>
          <w:rStyle w:val="CommentReference"/>
        </w:rPr>
        <w:annotationRef/>
      </w:r>
      <w:r>
        <w:t>Need a better justification here.  May want to explain more about the issues with the Carnegie system and that we’re trying to use a method that makes more sense/is easier to interpret.</w:t>
      </w:r>
    </w:p>
  </w:comment>
  <w:comment w:id="46" w:author="Hildreth, Laura" w:date="2018-03-06T09:20:00Z" w:initials="HL">
    <w:p w14:paraId="01503541" w14:textId="0FAC0497" w:rsidR="009513B6" w:rsidRDefault="009513B6">
      <w:pPr>
        <w:pStyle w:val="CommentText"/>
      </w:pPr>
      <w:r>
        <w:rPr>
          <w:rStyle w:val="CommentReference"/>
        </w:rPr>
        <w:annotationRef/>
      </w:r>
      <w:r>
        <w:t>May want to add an outline here.  For example, in section 2 we introduce the Carnegie method and issues that arise when using this method while in Section 3 we propose two alternatives, etc.</w:t>
      </w:r>
    </w:p>
  </w:comment>
  <w:comment w:id="48" w:author="Hildreth, Laura" w:date="2018-03-06T09:19:00Z" w:initials="HL">
    <w:p w14:paraId="469DB385" w14:textId="5486CF25" w:rsidR="009513B6" w:rsidRDefault="009513B6">
      <w:pPr>
        <w:pStyle w:val="CommentText"/>
      </w:pPr>
      <w:r>
        <w:rPr>
          <w:rStyle w:val="CommentReference"/>
        </w:rPr>
        <w:annotationRef/>
      </w:r>
      <w:r>
        <w:t>Provide what year’s data you are using so these results could be reproduced by someone else.</w:t>
      </w:r>
    </w:p>
  </w:comment>
  <w:comment w:id="50" w:author="Hildreth, Laura" w:date="2018-03-06T09:28:00Z" w:initials="HL">
    <w:p w14:paraId="0D846D71" w14:textId="35B99FF2" w:rsidR="009513B6" w:rsidRDefault="009513B6">
      <w:pPr>
        <w:pStyle w:val="CommentText"/>
      </w:pPr>
      <w:r>
        <w:rPr>
          <w:rStyle w:val="CommentReference"/>
        </w:rPr>
        <w:annotationRef/>
      </w:r>
      <w:r>
        <w:t xml:space="preserve">Why?  </w:t>
      </w:r>
    </w:p>
  </w:comment>
  <w:comment w:id="56" w:author="Hildreth, Laura" w:date="2018-03-06T09:31:00Z" w:initials="HL">
    <w:p w14:paraId="261A11F9" w14:textId="77777777" w:rsidR="00A010F1" w:rsidRDefault="00A010F1" w:rsidP="00A010F1">
      <w:pPr>
        <w:pStyle w:val="CommentText"/>
      </w:pPr>
      <w:r>
        <w:rPr>
          <w:rStyle w:val="CommentReference"/>
        </w:rPr>
        <w:annotationRef/>
      </w:r>
      <w:r>
        <w:t xml:space="preserve">I would use the term two sets of variables.  We </w:t>
      </w:r>
      <w:proofErr w:type="gramStart"/>
      <w:r>
        <w:t>really just</w:t>
      </w:r>
      <w:proofErr w:type="gramEnd"/>
      <w:r>
        <w:t xml:space="preserve"> have one data set and split the variables into two chunks.</w:t>
      </w:r>
    </w:p>
  </w:comment>
  <w:comment w:id="57" w:author="Hildreth, Laura" w:date="2018-03-06T09:29:00Z" w:initials="HL">
    <w:p w14:paraId="51303235" w14:textId="77777777" w:rsidR="00A010F1" w:rsidRDefault="00A010F1" w:rsidP="00A010F1">
      <w:pPr>
        <w:pStyle w:val="CommentText"/>
      </w:pPr>
      <w:r>
        <w:rPr>
          <w:rStyle w:val="CommentReference"/>
        </w:rPr>
        <w:annotationRef/>
      </w:r>
      <w:r>
        <w:t xml:space="preserve">Move this chunk up.  These should go in the data section not the methodology section.  </w:t>
      </w:r>
    </w:p>
    <w:p w14:paraId="4102F04C" w14:textId="77777777" w:rsidR="00A010F1" w:rsidRDefault="00A010F1" w:rsidP="00A010F1">
      <w:pPr>
        <w:pStyle w:val="CommentText"/>
      </w:pPr>
    </w:p>
    <w:p w14:paraId="28C973AB" w14:textId="77777777" w:rsidR="00A010F1" w:rsidRDefault="00A010F1" w:rsidP="00A010F1">
      <w:pPr>
        <w:pStyle w:val="CommentText"/>
      </w:pPr>
      <w:r>
        <w:t>Also put units for expenditures—dollars?  Millions of dollars?</w:t>
      </w:r>
    </w:p>
  </w:comment>
  <w:comment w:id="74" w:author="Hildreth, Laura" w:date="2018-03-06T09:32:00Z" w:initials="HL">
    <w:p w14:paraId="53673BB7" w14:textId="77777777" w:rsidR="00A010F1" w:rsidRDefault="00A010F1" w:rsidP="00A010F1">
      <w:pPr>
        <w:pStyle w:val="CommentText"/>
      </w:pPr>
      <w:r>
        <w:rPr>
          <w:rStyle w:val="CommentReference"/>
        </w:rPr>
        <w:annotationRef/>
      </w:r>
      <w:r>
        <w:t xml:space="preserve">This needs to be further explained.  </w:t>
      </w:r>
      <w:proofErr w:type="gramStart"/>
      <w:r>
        <w:t>So</w:t>
      </w:r>
      <w:proofErr w:type="gramEnd"/>
      <w:r>
        <w:t xml:space="preserve"> is it just STEM research/TT faculty?  I think listing this like you did above would be helpful for the reader.</w:t>
      </w:r>
    </w:p>
  </w:comment>
  <w:comment w:id="83" w:author="Hildreth, Laura" w:date="2018-03-06T09:45:00Z" w:initials="HL">
    <w:p w14:paraId="0B593F82" w14:textId="53FE5311" w:rsidR="009513B6" w:rsidRDefault="009513B6">
      <w:pPr>
        <w:pStyle w:val="CommentText"/>
      </w:pPr>
      <w:r>
        <w:rPr>
          <w:rStyle w:val="CommentReference"/>
        </w:rPr>
        <w:annotationRef/>
      </w:r>
      <w:r>
        <w:t>This really isn’t an algorithm.  Process perhaps?</w:t>
      </w:r>
    </w:p>
  </w:comment>
  <w:comment w:id="87" w:author="Hildreth, Laura" w:date="2018-03-06T09:31:00Z" w:initials="HL">
    <w:p w14:paraId="7DEE9B7A" w14:textId="57BA2318" w:rsidR="009513B6" w:rsidRDefault="009513B6">
      <w:pPr>
        <w:pStyle w:val="CommentText"/>
      </w:pPr>
      <w:r>
        <w:rPr>
          <w:rStyle w:val="CommentReference"/>
        </w:rPr>
        <w:annotationRef/>
      </w:r>
      <w:r>
        <w:t>I would use the term two sets of variables.  We really just have one data set and split the variables into two chunks.</w:t>
      </w:r>
    </w:p>
  </w:comment>
  <w:comment w:id="88" w:author="Hildreth, Laura" w:date="2018-03-06T09:29:00Z" w:initials="HL">
    <w:p w14:paraId="356D35BC" w14:textId="77777777" w:rsidR="009513B6" w:rsidRDefault="009513B6">
      <w:pPr>
        <w:pStyle w:val="CommentText"/>
      </w:pPr>
      <w:r>
        <w:rPr>
          <w:rStyle w:val="CommentReference"/>
        </w:rPr>
        <w:annotationRef/>
      </w:r>
      <w:r>
        <w:t xml:space="preserve">Move this chunk up.  These should go in the data section not the methodology section.  </w:t>
      </w:r>
    </w:p>
    <w:p w14:paraId="39B32EB6" w14:textId="77777777" w:rsidR="009513B6" w:rsidRDefault="009513B6">
      <w:pPr>
        <w:pStyle w:val="CommentText"/>
      </w:pPr>
    </w:p>
    <w:p w14:paraId="2D39DC69" w14:textId="799901FF" w:rsidR="009513B6" w:rsidRDefault="009513B6">
      <w:pPr>
        <w:pStyle w:val="CommentText"/>
      </w:pPr>
      <w:r>
        <w:t>Also put units for expenditures—dollars?  Millions of dollars?</w:t>
      </w:r>
    </w:p>
  </w:comment>
  <w:comment w:id="91" w:author="Hildreth, Laura" w:date="2018-03-06T09:33:00Z" w:initials="HL">
    <w:p w14:paraId="60A05D9E" w14:textId="3C527E0E" w:rsidR="009513B6" w:rsidRDefault="009513B6">
      <w:pPr>
        <w:pStyle w:val="CommentText"/>
      </w:pPr>
      <w:r>
        <w:rPr>
          <w:rStyle w:val="CommentReference"/>
        </w:rPr>
        <w:annotationRef/>
      </w:r>
      <w:r>
        <w:t>STEM needs to be capitalized since 1) it’s an acronym and 2) this isn’t British English</w:t>
      </w:r>
    </w:p>
  </w:comment>
  <w:comment w:id="117" w:author="Hildreth, Laura" w:date="2018-03-06T09:32:00Z" w:initials="HL">
    <w:p w14:paraId="1AE137DF" w14:textId="76A63085" w:rsidR="009513B6" w:rsidRDefault="009513B6">
      <w:pPr>
        <w:pStyle w:val="CommentText"/>
      </w:pPr>
      <w:r>
        <w:rPr>
          <w:rStyle w:val="CommentReference"/>
        </w:rPr>
        <w:annotationRef/>
      </w:r>
      <w:r>
        <w:t>This needs to be further explained.  So is it just STEM research/TT faculty?  I think listing this like you did above would be helpful for the reader.</w:t>
      </w:r>
    </w:p>
  </w:comment>
  <w:comment w:id="128" w:author="Hildreth, Laura" w:date="2018-03-06T09:40:00Z" w:initials="HL">
    <w:p w14:paraId="2CE5BC9F" w14:textId="3E9F6ADC" w:rsidR="009513B6" w:rsidRDefault="009513B6">
      <w:pPr>
        <w:pStyle w:val="CommentText"/>
      </w:pPr>
      <w:r>
        <w:rPr>
          <w:rStyle w:val="CommentReference"/>
        </w:rPr>
        <w:annotationRef/>
      </w:r>
      <w:r>
        <w:t>The distributions are skewed not the variables.</w:t>
      </w:r>
    </w:p>
  </w:comment>
  <w:comment w:id="132" w:author="Hildreth, Laura" w:date="2018-03-06T09:41:00Z" w:initials="HL">
    <w:p w14:paraId="04D35DCE" w14:textId="2C53AD72" w:rsidR="009513B6" w:rsidRDefault="009513B6">
      <w:pPr>
        <w:pStyle w:val="CommentText"/>
      </w:pPr>
      <w:r>
        <w:rPr>
          <w:rStyle w:val="CommentReference"/>
        </w:rPr>
        <w:annotationRef/>
      </w:r>
      <w:r>
        <w:t>How are they ranked?  Is a 1 the “best” or the “worst”?</w:t>
      </w:r>
    </w:p>
  </w:comment>
  <w:comment w:id="142" w:author="Hildreth, Laura" w:date="2018-03-06T09:41:00Z" w:initials="HL">
    <w:p w14:paraId="3D8DD968" w14:textId="3121094A" w:rsidR="009513B6" w:rsidRDefault="009513B6">
      <w:pPr>
        <w:pStyle w:val="CommentText"/>
      </w:pPr>
      <w:r>
        <w:rPr>
          <w:rStyle w:val="CommentReference"/>
        </w:rPr>
        <w:annotationRef/>
      </w:r>
      <w:r>
        <w:t>Why is this capitalized?  What is PCA?  How are scores calculated?  More info needs to be given on this procedure.</w:t>
      </w:r>
    </w:p>
  </w:comment>
  <w:comment w:id="146" w:author="Hildreth, Laura" w:date="2018-03-06T09:41:00Z" w:initials="HL">
    <w:p w14:paraId="2131C110" w14:textId="79DA0F67" w:rsidR="009513B6" w:rsidRDefault="009513B6">
      <w:pPr>
        <w:pStyle w:val="CommentText"/>
      </w:pPr>
      <w:r>
        <w:rPr>
          <w:rStyle w:val="CommentReference"/>
        </w:rPr>
        <w:annotationRef/>
      </w:r>
      <w:r>
        <w:t>Move this.</w:t>
      </w:r>
    </w:p>
  </w:comment>
  <w:comment w:id="170" w:author="Hildreth, Laura" w:date="2018-03-06T09:44:00Z" w:initials="HL">
    <w:p w14:paraId="5B6E25D6" w14:textId="71956539" w:rsidR="009513B6" w:rsidRDefault="009513B6">
      <w:pPr>
        <w:pStyle w:val="CommentText"/>
      </w:pPr>
      <w:r>
        <w:rPr>
          <w:rStyle w:val="CommentReference"/>
        </w:rPr>
        <w:annotationRef/>
      </w:r>
      <w:r>
        <w:t>Why are you not using a % sign?</w:t>
      </w:r>
    </w:p>
  </w:comment>
  <w:comment w:id="181" w:author="Hildreth, Laura" w:date="2018-03-06T09:46:00Z" w:initials="HL">
    <w:p w14:paraId="5EC58A3E" w14:textId="54F7B6AC" w:rsidR="009513B6" w:rsidRDefault="009513B6">
      <w:pPr>
        <w:pStyle w:val="CommentText"/>
      </w:pPr>
      <w:r>
        <w:rPr>
          <w:rStyle w:val="CommentReference"/>
        </w:rPr>
        <w:annotationRef/>
      </w:r>
      <w:r>
        <w:t>Again what’s up with this capitalization?</w:t>
      </w:r>
    </w:p>
  </w:comment>
  <w:comment w:id="185" w:author="Hildreth, Laura" w:date="2018-03-06T09:46:00Z" w:initials="HL">
    <w:p w14:paraId="3E27C4FE" w14:textId="45F45174" w:rsidR="009513B6" w:rsidRDefault="009513B6">
      <w:pPr>
        <w:pStyle w:val="CommentText"/>
      </w:pPr>
      <w:r>
        <w:rPr>
          <w:rStyle w:val="CommentReference"/>
        </w:rPr>
        <w:annotationRef/>
      </w:r>
      <w:r>
        <w:t>You plot Y against X not X against Y.</w:t>
      </w:r>
    </w:p>
  </w:comment>
  <w:comment w:id="190" w:author="Hildreth, Laura" w:date="2018-03-06T09:46:00Z" w:initials="HL">
    <w:p w14:paraId="48E5A1C9" w14:textId="3FC4D372" w:rsidR="009513B6" w:rsidRDefault="009513B6">
      <w:pPr>
        <w:pStyle w:val="CommentText"/>
      </w:pPr>
      <w:r>
        <w:rPr>
          <w:rStyle w:val="CommentReference"/>
        </w:rPr>
        <w:annotationRef/>
      </w:r>
      <w:r>
        <w:t>Citation?</w:t>
      </w:r>
    </w:p>
  </w:comment>
  <w:comment w:id="194" w:author="Hildreth, Laura" w:date="2018-03-06T09:47:00Z" w:initials="HL">
    <w:p w14:paraId="11CCB5A3" w14:textId="77777777" w:rsidR="009513B6" w:rsidRDefault="009513B6">
      <w:pPr>
        <w:pStyle w:val="CommentText"/>
      </w:pPr>
      <w:r>
        <w:rPr>
          <w:rStyle w:val="CommentReference"/>
        </w:rPr>
        <w:annotationRef/>
      </w:r>
      <w:r>
        <w:t>Are schools ever moved from one category to the other?</w:t>
      </w:r>
    </w:p>
    <w:p w14:paraId="7560DCBE" w14:textId="77777777" w:rsidR="009513B6" w:rsidRDefault="009513B6">
      <w:pPr>
        <w:pStyle w:val="CommentText"/>
      </w:pPr>
    </w:p>
    <w:p w14:paraId="7CF08D09" w14:textId="47D12C1E" w:rsidR="009513B6" w:rsidRDefault="009513B6">
      <w:pPr>
        <w:pStyle w:val="CommentText"/>
      </w:pPr>
      <w:r>
        <w:t>For publication use different plotting symbols as color = $$.</w:t>
      </w:r>
    </w:p>
  </w:comment>
  <w:comment w:id="195" w:author="Hildreth, Laura" w:date="2018-03-06T09:48:00Z" w:initials="HL">
    <w:p w14:paraId="3E965B68" w14:textId="58C0201F" w:rsidR="009513B6" w:rsidRDefault="009513B6">
      <w:pPr>
        <w:pStyle w:val="CommentText"/>
      </w:pPr>
      <w:r>
        <w:rPr>
          <w:rStyle w:val="CommentReference"/>
        </w:rPr>
        <w:annotationRef/>
      </w:r>
      <w:r>
        <w:t>This section needs to be more streamlined.  It seems like there are two categories—how the scores are used and statistical problems with how the scores are computed.</w:t>
      </w:r>
    </w:p>
  </w:comment>
  <w:comment w:id="196" w:author="Hildreth, Laura" w:date="2018-03-06T09:49:00Z" w:initials="HL">
    <w:p w14:paraId="5D9D1A14" w14:textId="680029AC" w:rsidR="009513B6" w:rsidRDefault="009513B6">
      <w:pPr>
        <w:pStyle w:val="CommentText"/>
      </w:pPr>
      <w:r>
        <w:rPr>
          <w:rStyle w:val="CommentReference"/>
        </w:rPr>
        <w:annotationRef/>
      </w:r>
      <w:r>
        <w:t>Need to add citations.</w:t>
      </w:r>
    </w:p>
  </w:comment>
  <w:comment w:id="199" w:author="Hildreth, Laura" w:date="2018-03-06T09:49:00Z" w:initials="HL">
    <w:p w14:paraId="694B8AF1" w14:textId="64B95928" w:rsidR="009513B6" w:rsidRDefault="009513B6">
      <w:pPr>
        <w:pStyle w:val="CommentText"/>
      </w:pPr>
      <w:r>
        <w:rPr>
          <w:rStyle w:val="CommentReference"/>
        </w:rPr>
        <w:annotationRef/>
      </w:r>
      <w:r>
        <w:t>I would discourage using this phrasing—you are using terms that make it seem like R1 is better than R2 but that is one of your criticisms.</w:t>
      </w:r>
    </w:p>
  </w:comment>
  <w:comment w:id="201" w:author="Hildreth, Laura" w:date="2018-03-06T09:51:00Z" w:initials="HL">
    <w:p w14:paraId="359E4C2B" w14:textId="7CFD360F" w:rsidR="009513B6" w:rsidRDefault="009513B6">
      <w:pPr>
        <w:pStyle w:val="CommentText"/>
      </w:pPr>
      <w:r>
        <w:rPr>
          <w:rStyle w:val="CommentReference"/>
        </w:rPr>
        <w:annotationRef/>
      </w:r>
      <w:r>
        <w:t>This needs to be stated upfront and then explain why this problems exists and why it is problematic.</w:t>
      </w:r>
    </w:p>
  </w:comment>
  <w:comment w:id="202" w:author="Hildreth, Laura" w:date="2018-03-06T10:01:00Z" w:initials="HL">
    <w:p w14:paraId="48387844" w14:textId="68E60BE4" w:rsidR="009513B6" w:rsidRDefault="009513B6">
      <w:pPr>
        <w:pStyle w:val="CommentText"/>
      </w:pPr>
      <w:r>
        <w:rPr>
          <w:rStyle w:val="CommentReference"/>
        </w:rPr>
        <w:annotationRef/>
      </w:r>
      <w:r>
        <w:t xml:space="preserve">More attention needs to be given to succinctly explaining a problem.  As is this is a bit </w:t>
      </w:r>
      <w:proofErr w:type="spellStart"/>
      <w:r>
        <w:t>rambly</w:t>
      </w:r>
      <w:proofErr w:type="spellEnd"/>
      <w:r>
        <w:t xml:space="preserve">.  </w:t>
      </w:r>
    </w:p>
  </w:comment>
  <w:comment w:id="204" w:author="Hildreth, Laura" w:date="2018-03-06T10:47:00Z" w:initials="HL">
    <w:p w14:paraId="0C5D5922" w14:textId="1E829722" w:rsidR="009513B6" w:rsidRDefault="009513B6">
      <w:pPr>
        <w:pStyle w:val="CommentText"/>
      </w:pPr>
      <w:r>
        <w:rPr>
          <w:rStyle w:val="CommentReference"/>
        </w:rPr>
        <w:annotationRef/>
      </w:r>
      <w:r>
        <w:t>Cut this sentence.  Too apologetic.  Instead say, we propose two alternative methodologies.</w:t>
      </w:r>
    </w:p>
  </w:comment>
  <w:comment w:id="210" w:author="Hildreth, Laura" w:date="2018-03-06T10:48:00Z" w:initials="HL">
    <w:p w14:paraId="12ECC4CD" w14:textId="52FF8197" w:rsidR="009513B6" w:rsidRDefault="009513B6">
      <w:pPr>
        <w:pStyle w:val="CommentText"/>
      </w:pPr>
      <w:r>
        <w:rPr>
          <w:rStyle w:val="CommentReference"/>
        </w:rPr>
        <w:annotationRef/>
      </w:r>
      <w:r>
        <w:t>Need to explain what SEM is so that a reader will understand the basics of the methodology.  As it is the reader will have no clue what this methodology is or what it is used for.</w:t>
      </w:r>
    </w:p>
  </w:comment>
  <w:comment w:id="211" w:author="Hildreth, Laura" w:date="2018-03-06T11:01:00Z" w:initials="HL">
    <w:p w14:paraId="2D663D6B" w14:textId="60C63F32" w:rsidR="009513B6" w:rsidRDefault="009513B6">
      <w:pPr>
        <w:pStyle w:val="CommentText"/>
      </w:pPr>
      <w:r>
        <w:rPr>
          <w:rStyle w:val="CommentReference"/>
        </w:rPr>
        <w:annotationRef/>
      </w:r>
      <w:r>
        <w:t>This needs to go after your hypothesized model.</w:t>
      </w:r>
    </w:p>
  </w:comment>
  <w:comment w:id="212" w:author="Hildreth, Laura" w:date="2018-03-06T10:49:00Z" w:initials="HL">
    <w:p w14:paraId="2F1B6ED9" w14:textId="04D6A1DA" w:rsidR="009513B6" w:rsidRDefault="009513B6">
      <w:pPr>
        <w:pStyle w:val="CommentText"/>
      </w:pPr>
      <w:r>
        <w:rPr>
          <w:rStyle w:val="CommentReference"/>
        </w:rPr>
        <w:annotationRef/>
      </w:r>
      <w:r>
        <w:t>Factors not traits.</w:t>
      </w:r>
    </w:p>
  </w:comment>
  <w:comment w:id="213" w:author="Hildreth, Laura" w:date="2018-03-06T10:49:00Z" w:initials="HL">
    <w:p w14:paraId="390BD0BB" w14:textId="133E7AFA" w:rsidR="009513B6" w:rsidRDefault="009513B6">
      <w:pPr>
        <w:pStyle w:val="CommentText"/>
      </w:pPr>
      <w:r>
        <w:rPr>
          <w:rStyle w:val="CommentReference"/>
        </w:rPr>
        <w:annotationRef/>
      </w:r>
      <w:r>
        <w:t>This isn’t the correct wording.  The manifest variables (which I would call items or indicators) are a function of the LVs.  As written you make it seem like the LVs are a function of the items.  Not true.</w:t>
      </w:r>
    </w:p>
  </w:comment>
  <w:comment w:id="215" w:author="Hildreth, Laura" w:date="2018-03-06T11:01:00Z" w:initials="HL">
    <w:p w14:paraId="307339E1" w14:textId="077C694E" w:rsidR="009513B6" w:rsidRDefault="009513B6">
      <w:pPr>
        <w:pStyle w:val="CommentText"/>
      </w:pPr>
      <w:r>
        <w:rPr>
          <w:rStyle w:val="CommentReference"/>
        </w:rPr>
        <w:annotationRef/>
      </w:r>
      <w:r>
        <w:t>Again the arrows go the other way.  LVs are mapped to manifest variables.</w:t>
      </w:r>
    </w:p>
  </w:comment>
  <w:comment w:id="217" w:author="Hildreth, Laura" w:date="2018-03-06T11:03:00Z" w:initials="HL">
    <w:p w14:paraId="62CB8879" w14:textId="5E20610B" w:rsidR="009513B6" w:rsidRDefault="009513B6">
      <w:pPr>
        <w:pStyle w:val="CommentText"/>
      </w:pPr>
      <w:r>
        <w:rPr>
          <w:rStyle w:val="CommentReference"/>
        </w:rPr>
        <w:annotationRef/>
      </w:r>
      <w:r>
        <w:t>See my suggested wording below.</w:t>
      </w:r>
    </w:p>
  </w:comment>
  <w:comment w:id="218" w:author="Hildreth, Laura" w:date="2018-03-06T11:06:00Z" w:initials="HL">
    <w:p w14:paraId="3D3F4991" w14:textId="79D88F7D" w:rsidR="009513B6" w:rsidRDefault="009513B6">
      <w:pPr>
        <w:pStyle w:val="CommentText"/>
      </w:pPr>
      <w:r>
        <w:rPr>
          <w:rStyle w:val="CommentReference"/>
        </w:rPr>
        <w:annotationRef/>
      </w:r>
      <w:r>
        <w:t>You can’t get this from SEM.</w:t>
      </w:r>
    </w:p>
  </w:comment>
  <w:comment w:id="222" w:author="Hildreth, Laura" w:date="2018-03-06T11:06:00Z" w:initials="HL">
    <w:p w14:paraId="0405AB05" w14:textId="42043436" w:rsidR="009513B6" w:rsidRDefault="009513B6">
      <w:pPr>
        <w:pStyle w:val="CommentText"/>
      </w:pPr>
      <w:r>
        <w:rPr>
          <w:rStyle w:val="CommentReference"/>
        </w:rPr>
        <w:annotationRef/>
      </w:r>
      <w:r>
        <w:t>But you weren’t correlating the errors of the LVs you were correlating the LVs themselves.</w:t>
      </w:r>
    </w:p>
  </w:comment>
  <w:comment w:id="223" w:author="Hildreth, Laura" w:date="2018-03-06T11:04:00Z" w:initials="HL">
    <w:p w14:paraId="40C346AD" w14:textId="331EBCD7" w:rsidR="009513B6" w:rsidRDefault="009513B6">
      <w:pPr>
        <w:pStyle w:val="CommentText"/>
      </w:pPr>
      <w:r>
        <w:rPr>
          <w:rStyle w:val="CommentReference"/>
        </w:rPr>
        <w:annotationRef/>
      </w:r>
      <w:r>
        <w:t>This paragraph seems very out of place.  It really should go at the beginning of the section on SEM and how you chose a model.</w:t>
      </w:r>
    </w:p>
  </w:comment>
  <w:comment w:id="301" w:author="Hildreth, Laura" w:date="2018-03-06T13:36:00Z" w:initials="HL">
    <w:p w14:paraId="314348E3" w14:textId="0C82522B" w:rsidR="009513B6" w:rsidRDefault="009513B6">
      <w:pPr>
        <w:pStyle w:val="CommentText"/>
      </w:pPr>
      <w:r>
        <w:rPr>
          <w:rStyle w:val="CommentReference"/>
        </w:rPr>
        <w:annotationRef/>
      </w:r>
      <w:r>
        <w:t>Need to add in some correlation values.</w:t>
      </w:r>
    </w:p>
  </w:comment>
  <w:comment w:id="324" w:author="Hildreth, Laura" w:date="2018-03-06T13:58:00Z" w:initials="HL">
    <w:p w14:paraId="313AF7B0" w14:textId="03FA7E68" w:rsidR="009513B6" w:rsidRDefault="009513B6">
      <w:pPr>
        <w:pStyle w:val="CommentText"/>
      </w:pPr>
      <w:r>
        <w:rPr>
          <w:rStyle w:val="CommentReference"/>
        </w:rPr>
        <w:annotationRef/>
      </w:r>
      <w:r>
        <w:t>Let’s check the output again to make sure these are the correct values.  It seems odd that the CFI is pretty good but RMSEA is so high.</w:t>
      </w:r>
    </w:p>
  </w:comment>
  <w:comment w:id="325" w:author="Hildreth, Laura" w:date="2018-03-06T13:59:00Z" w:initials="HL">
    <w:p w14:paraId="7692EA60" w14:textId="282460CB" w:rsidR="009513B6" w:rsidRDefault="009513B6">
      <w:pPr>
        <w:pStyle w:val="CommentText"/>
      </w:pPr>
      <w:r>
        <w:rPr>
          <w:rStyle w:val="CommentReference"/>
        </w:rPr>
        <w:annotationRef/>
      </w:r>
      <w:r>
        <w:t>Need to check this.</w:t>
      </w:r>
    </w:p>
  </w:comment>
  <w:comment w:id="326" w:author="Hildreth, Laura" w:date="2018-03-06T14:02:00Z" w:initials="HL">
    <w:p w14:paraId="1501808A" w14:textId="0DF4740E" w:rsidR="009513B6" w:rsidRDefault="009513B6">
      <w:pPr>
        <w:pStyle w:val="CommentText"/>
      </w:pPr>
      <w:r>
        <w:rPr>
          <w:rStyle w:val="CommentReference"/>
        </w:rPr>
        <w:annotationRef/>
      </w:r>
      <w:r>
        <w:t>Need to add in some values here such as smallest loading and largest loading.</w:t>
      </w:r>
    </w:p>
  </w:comment>
  <w:comment w:id="366" w:author="Hildreth, Laura" w:date="2018-03-06T11:09:00Z" w:initials="HL">
    <w:p w14:paraId="7B02F40A" w14:textId="633137F9" w:rsidR="009513B6" w:rsidRDefault="009513B6">
      <w:pPr>
        <w:pStyle w:val="CommentText"/>
      </w:pPr>
      <w:r>
        <w:rPr>
          <w:rStyle w:val="CommentReference"/>
        </w:rPr>
        <w:annotationRef/>
      </w:r>
      <w:r>
        <w:t>What you really are doing is using factor scores so use that language.  Then state that we use these factor scores for clustering.</w:t>
      </w:r>
    </w:p>
  </w:comment>
  <w:comment w:id="367" w:author="Hildreth, Laura" w:date="2018-03-06T11:10:00Z" w:initials="HL">
    <w:p w14:paraId="723D3EB2" w14:textId="03522A8F" w:rsidR="009513B6" w:rsidRDefault="009513B6">
      <w:pPr>
        <w:pStyle w:val="CommentText"/>
      </w:pPr>
      <w:r>
        <w:rPr>
          <w:rStyle w:val="CommentReference"/>
        </w:rPr>
        <w:annotationRef/>
      </w:r>
      <w:r>
        <w:t>Based on the Carnegie method or based on the SEM/clustering method?</w:t>
      </w:r>
    </w:p>
  </w:comment>
  <w:comment w:id="370" w:author="Hildreth, Laura" w:date="2018-03-06T11:10:00Z" w:initials="HL">
    <w:p w14:paraId="02376AB2" w14:textId="792302AF" w:rsidR="009513B6" w:rsidRDefault="009513B6">
      <w:pPr>
        <w:pStyle w:val="CommentText"/>
      </w:pPr>
      <w:r>
        <w:rPr>
          <w:rStyle w:val="CommentReference"/>
        </w:rPr>
        <w:annotationRef/>
      </w:r>
      <w:r>
        <w:t xml:space="preserve">Add an example here with screenshots of the app and how the app can be used.  As it is readers will have no idea how to use this.  </w:t>
      </w:r>
    </w:p>
  </w:comment>
  <w:comment w:id="371" w:author="Hildreth, Laura" w:date="2018-03-06T11:11:00Z" w:initials="HL">
    <w:p w14:paraId="4F2AFC51" w14:textId="145EE687" w:rsidR="009513B6" w:rsidRDefault="009513B6">
      <w:pPr>
        <w:pStyle w:val="CommentText"/>
      </w:pPr>
      <w:r>
        <w:rPr>
          <w:rStyle w:val="CommentReference"/>
        </w:rPr>
        <w:annotationRef/>
      </w:r>
      <w:r>
        <w:t>Use addresses as opposed to solves.  Can issues of rankings really be solved?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28B0DA" w15:done="0"/>
  <w15:commentEx w15:paraId="74AB648D" w15:done="0"/>
  <w15:commentEx w15:paraId="12C8BA31" w15:done="0"/>
  <w15:commentEx w15:paraId="702A155B" w15:done="0"/>
  <w15:commentEx w15:paraId="69138AD0" w15:done="0"/>
  <w15:commentEx w15:paraId="7D291E5C" w15:done="0"/>
  <w15:commentEx w15:paraId="67F45888" w15:done="1"/>
  <w15:commentEx w15:paraId="6E271970" w15:done="0"/>
  <w15:commentEx w15:paraId="406B817E" w15:done="0"/>
  <w15:commentEx w15:paraId="779EE91A" w15:done="0"/>
  <w15:commentEx w15:paraId="5C1447FA" w15:done="0"/>
  <w15:commentEx w15:paraId="41B389DA" w15:done="0"/>
  <w15:commentEx w15:paraId="46984A75" w15:done="0"/>
  <w15:commentEx w15:paraId="595AAF54" w15:done="0"/>
  <w15:commentEx w15:paraId="2ABD4BB3" w15:done="0"/>
  <w15:commentEx w15:paraId="01503541" w15:done="0"/>
  <w15:commentEx w15:paraId="469DB385" w15:done="0"/>
  <w15:commentEx w15:paraId="0D846D71" w15:done="0"/>
  <w15:commentEx w15:paraId="261A11F9" w15:done="0"/>
  <w15:commentEx w15:paraId="28C973AB" w15:done="0"/>
  <w15:commentEx w15:paraId="53673BB7" w15:done="0"/>
  <w15:commentEx w15:paraId="0B593F82" w15:done="0"/>
  <w15:commentEx w15:paraId="7DEE9B7A" w15:done="0"/>
  <w15:commentEx w15:paraId="2D39DC69" w15:done="0"/>
  <w15:commentEx w15:paraId="60A05D9E" w15:done="0"/>
  <w15:commentEx w15:paraId="1AE137DF" w15:done="0"/>
  <w15:commentEx w15:paraId="2CE5BC9F" w15:done="0"/>
  <w15:commentEx w15:paraId="04D35DCE" w15:done="0"/>
  <w15:commentEx w15:paraId="3D8DD968" w15:done="0"/>
  <w15:commentEx w15:paraId="2131C110" w15:done="0"/>
  <w15:commentEx w15:paraId="5B6E25D6" w15:done="0"/>
  <w15:commentEx w15:paraId="5EC58A3E" w15:done="0"/>
  <w15:commentEx w15:paraId="3E27C4FE" w15:done="0"/>
  <w15:commentEx w15:paraId="48E5A1C9" w15:done="0"/>
  <w15:commentEx w15:paraId="7CF08D09" w15:done="0"/>
  <w15:commentEx w15:paraId="3E965B68" w15:done="0"/>
  <w15:commentEx w15:paraId="5D9D1A14" w15:done="0"/>
  <w15:commentEx w15:paraId="694B8AF1" w15:done="0"/>
  <w15:commentEx w15:paraId="359E4C2B" w15:done="0"/>
  <w15:commentEx w15:paraId="48387844" w15:done="0"/>
  <w15:commentEx w15:paraId="0C5D5922" w15:done="0"/>
  <w15:commentEx w15:paraId="12ECC4CD" w15:done="0"/>
  <w15:commentEx w15:paraId="2D663D6B" w15:done="0"/>
  <w15:commentEx w15:paraId="2F1B6ED9" w15:done="0"/>
  <w15:commentEx w15:paraId="390BD0BB" w15:done="0"/>
  <w15:commentEx w15:paraId="307339E1" w15:done="0"/>
  <w15:commentEx w15:paraId="62CB8879" w15:done="0"/>
  <w15:commentEx w15:paraId="3D3F4991" w15:done="0"/>
  <w15:commentEx w15:paraId="0405AB05" w15:done="0"/>
  <w15:commentEx w15:paraId="40C346AD" w15:done="0"/>
  <w15:commentEx w15:paraId="314348E3" w15:done="0"/>
  <w15:commentEx w15:paraId="313AF7B0" w15:done="0"/>
  <w15:commentEx w15:paraId="7692EA60" w15:done="0"/>
  <w15:commentEx w15:paraId="1501808A" w15:done="0"/>
  <w15:commentEx w15:paraId="7B02F40A" w15:done="0"/>
  <w15:commentEx w15:paraId="723D3EB2" w15:done="0"/>
  <w15:commentEx w15:paraId="02376AB2" w15:done="0"/>
  <w15:commentEx w15:paraId="4F2AFC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8B0DA" w16cid:durableId="1E60DD9C"/>
  <w16cid:commentId w16cid:paraId="74AB648D" w16cid:durableId="1E60DD9D"/>
  <w16cid:commentId w16cid:paraId="12C8BA31" w16cid:durableId="1E60DD9E"/>
  <w16cid:commentId w16cid:paraId="702A155B" w16cid:durableId="1E60DD9F"/>
  <w16cid:commentId w16cid:paraId="69138AD0" w16cid:durableId="1E60DDA0"/>
  <w16cid:commentId w16cid:paraId="7D291E5C" w16cid:durableId="1E60DFC6"/>
  <w16cid:commentId w16cid:paraId="6E271970" w16cid:durableId="1E60DDA1"/>
  <w16cid:commentId w16cid:paraId="406B817E" w16cid:durableId="1E60DDA2"/>
  <w16cid:commentId w16cid:paraId="779EE91A" w16cid:durableId="1E60DDA3"/>
  <w16cid:commentId w16cid:paraId="5C1447FA" w16cid:durableId="1E60DDA4"/>
  <w16cid:commentId w16cid:paraId="41B389DA" w16cid:durableId="1E60DDA5"/>
  <w16cid:commentId w16cid:paraId="46984A75" w16cid:durableId="1E60DDA6"/>
  <w16cid:commentId w16cid:paraId="595AAF54" w16cid:durableId="1E60DDA7"/>
  <w16cid:commentId w16cid:paraId="2ABD4BB3" w16cid:durableId="1E60DDA8"/>
  <w16cid:commentId w16cid:paraId="01503541" w16cid:durableId="1E60DDA9"/>
  <w16cid:commentId w16cid:paraId="469DB385" w16cid:durableId="1E60DDAA"/>
  <w16cid:commentId w16cid:paraId="0D846D71" w16cid:durableId="1E60DDAB"/>
  <w16cid:commentId w16cid:paraId="261A11F9" w16cid:durableId="1E61F3F2"/>
  <w16cid:commentId w16cid:paraId="28C973AB" w16cid:durableId="1E61F3F1"/>
  <w16cid:commentId w16cid:paraId="53673BB7" w16cid:durableId="1E61F3F0"/>
  <w16cid:commentId w16cid:paraId="0B593F82" w16cid:durableId="1E60DDAC"/>
  <w16cid:commentId w16cid:paraId="7DEE9B7A" w16cid:durableId="1E60DDAD"/>
  <w16cid:commentId w16cid:paraId="2D39DC69" w16cid:durableId="1E60DDAE"/>
  <w16cid:commentId w16cid:paraId="60A05D9E" w16cid:durableId="1E60DDAF"/>
  <w16cid:commentId w16cid:paraId="1AE137DF" w16cid:durableId="1E60DDB0"/>
  <w16cid:commentId w16cid:paraId="2CE5BC9F" w16cid:durableId="1E60DDB1"/>
  <w16cid:commentId w16cid:paraId="04D35DCE" w16cid:durableId="1E60DDB2"/>
  <w16cid:commentId w16cid:paraId="3D8DD968" w16cid:durableId="1E60DDB3"/>
  <w16cid:commentId w16cid:paraId="2131C110" w16cid:durableId="1E60DDB4"/>
  <w16cid:commentId w16cid:paraId="5B6E25D6" w16cid:durableId="1E60DDB5"/>
  <w16cid:commentId w16cid:paraId="5EC58A3E" w16cid:durableId="1E60DDB6"/>
  <w16cid:commentId w16cid:paraId="3E27C4FE" w16cid:durableId="1E60DDB7"/>
  <w16cid:commentId w16cid:paraId="48E5A1C9" w16cid:durableId="1E60DDB8"/>
  <w16cid:commentId w16cid:paraId="7CF08D09" w16cid:durableId="1E60DDB9"/>
  <w16cid:commentId w16cid:paraId="3E965B68" w16cid:durableId="1E60DDBA"/>
  <w16cid:commentId w16cid:paraId="5D9D1A14" w16cid:durableId="1E60DDBB"/>
  <w16cid:commentId w16cid:paraId="694B8AF1" w16cid:durableId="1E60DDBC"/>
  <w16cid:commentId w16cid:paraId="359E4C2B" w16cid:durableId="1E60DDBD"/>
  <w16cid:commentId w16cid:paraId="48387844" w16cid:durableId="1E60DDBE"/>
  <w16cid:commentId w16cid:paraId="0C5D5922" w16cid:durableId="1E60DDBF"/>
  <w16cid:commentId w16cid:paraId="12ECC4CD" w16cid:durableId="1E60DDC0"/>
  <w16cid:commentId w16cid:paraId="2D663D6B" w16cid:durableId="1E60DDC1"/>
  <w16cid:commentId w16cid:paraId="2F1B6ED9" w16cid:durableId="1E60DDC2"/>
  <w16cid:commentId w16cid:paraId="390BD0BB" w16cid:durableId="1E60DDC3"/>
  <w16cid:commentId w16cid:paraId="307339E1" w16cid:durableId="1E60DDC4"/>
  <w16cid:commentId w16cid:paraId="62CB8879" w16cid:durableId="1E60DDC5"/>
  <w16cid:commentId w16cid:paraId="3D3F4991" w16cid:durableId="1E60DDC6"/>
  <w16cid:commentId w16cid:paraId="0405AB05" w16cid:durableId="1E60DDC7"/>
  <w16cid:commentId w16cid:paraId="40C346AD" w16cid:durableId="1E60DDC8"/>
  <w16cid:commentId w16cid:paraId="314348E3" w16cid:durableId="1E60DDC9"/>
  <w16cid:commentId w16cid:paraId="313AF7B0" w16cid:durableId="1E60DDCA"/>
  <w16cid:commentId w16cid:paraId="7692EA60" w16cid:durableId="1E60DDCB"/>
  <w16cid:commentId w16cid:paraId="1501808A" w16cid:durableId="1E60DDCC"/>
  <w16cid:commentId w16cid:paraId="7B02F40A" w16cid:durableId="1E60DDCD"/>
  <w16cid:commentId w16cid:paraId="723D3EB2" w16cid:durableId="1E60DDCE"/>
  <w16cid:commentId w16cid:paraId="02376AB2" w16cid:durableId="1E60DDCF"/>
  <w16cid:commentId w16cid:paraId="4F2AFC51" w16cid:durableId="1E60D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28442" w14:textId="77777777" w:rsidR="00A637A8" w:rsidRDefault="00A637A8" w:rsidP="0057721D">
      <w:pPr>
        <w:spacing w:after="0" w:line="240" w:lineRule="auto"/>
      </w:pPr>
      <w:r>
        <w:separator/>
      </w:r>
    </w:p>
  </w:endnote>
  <w:endnote w:type="continuationSeparator" w:id="0">
    <w:p w14:paraId="1892A8A3" w14:textId="77777777" w:rsidR="00A637A8" w:rsidRDefault="00A637A8" w:rsidP="0057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4DC95" w14:textId="77777777" w:rsidR="009513B6" w:rsidRDefault="00951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906952"/>
      <w:docPartObj>
        <w:docPartGallery w:val="Page Numbers (Bottom of Page)"/>
        <w:docPartUnique/>
      </w:docPartObj>
    </w:sdtPr>
    <w:sdtEndPr>
      <w:rPr>
        <w:noProof/>
      </w:rPr>
    </w:sdtEndPr>
    <w:sdtContent>
      <w:p w14:paraId="47255C72" w14:textId="3C41BF5C" w:rsidR="009513B6" w:rsidRDefault="009513B6">
        <w:pPr>
          <w:pStyle w:val="Footer"/>
          <w:jc w:val="right"/>
        </w:pPr>
        <w:r>
          <w:fldChar w:fldCharType="begin"/>
        </w:r>
        <w:r>
          <w:instrText xml:space="preserve"> PAGE   \* MERGEFORMAT </w:instrText>
        </w:r>
        <w:r>
          <w:fldChar w:fldCharType="separate"/>
        </w:r>
        <w:r w:rsidR="003D68B2">
          <w:rPr>
            <w:noProof/>
          </w:rPr>
          <w:t>8</w:t>
        </w:r>
        <w:r>
          <w:rPr>
            <w:noProof/>
          </w:rPr>
          <w:fldChar w:fldCharType="end"/>
        </w:r>
      </w:p>
    </w:sdtContent>
  </w:sdt>
  <w:p w14:paraId="50F1FE24" w14:textId="77777777" w:rsidR="009513B6" w:rsidRDefault="009513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EC221" w14:textId="77777777" w:rsidR="009513B6" w:rsidRDefault="00951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7C1C5" w14:textId="77777777" w:rsidR="00A637A8" w:rsidRDefault="00A637A8" w:rsidP="0057721D">
      <w:pPr>
        <w:spacing w:after="0" w:line="240" w:lineRule="auto"/>
      </w:pPr>
      <w:r>
        <w:separator/>
      </w:r>
    </w:p>
  </w:footnote>
  <w:footnote w:type="continuationSeparator" w:id="0">
    <w:p w14:paraId="245CABA0" w14:textId="77777777" w:rsidR="00A637A8" w:rsidRDefault="00A637A8" w:rsidP="0057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B489D" w14:textId="77777777" w:rsidR="009513B6" w:rsidRDefault="00951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1A6B9" w14:textId="77777777" w:rsidR="009513B6" w:rsidRDefault="009513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79AA4" w14:textId="77777777" w:rsidR="009513B6" w:rsidRDefault="00951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4185"/>
    <w:multiLevelType w:val="hybridMultilevel"/>
    <w:tmpl w:val="B24EE2AA"/>
    <w:lvl w:ilvl="0" w:tplc="D50811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85657E"/>
    <w:multiLevelType w:val="hybridMultilevel"/>
    <w:tmpl w:val="BD3C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ldreth, Laura">
    <w15:presenceInfo w15:providerId="AD" w15:userId="S-1-5-21-62665781-247875009-941767090-191891"/>
  </w15:person>
  <w15:person w15:author="Wilson-Harmon, Paul">
    <w15:presenceInfo w15:providerId="AD" w15:userId="S-1-5-21-2126169944-337002481-1921637399-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69C"/>
    <w:rsid w:val="00017F83"/>
    <w:rsid w:val="0007733C"/>
    <w:rsid w:val="0008608E"/>
    <w:rsid w:val="000E3578"/>
    <w:rsid w:val="000F12A2"/>
    <w:rsid w:val="001005E7"/>
    <w:rsid w:val="00105399"/>
    <w:rsid w:val="00115FAA"/>
    <w:rsid w:val="00122913"/>
    <w:rsid w:val="001607B2"/>
    <w:rsid w:val="0017269C"/>
    <w:rsid w:val="00195118"/>
    <w:rsid w:val="001D3714"/>
    <w:rsid w:val="001E0C05"/>
    <w:rsid w:val="00221D23"/>
    <w:rsid w:val="00276E9F"/>
    <w:rsid w:val="00284430"/>
    <w:rsid w:val="002F2368"/>
    <w:rsid w:val="00307791"/>
    <w:rsid w:val="003603E0"/>
    <w:rsid w:val="003906FF"/>
    <w:rsid w:val="003D68B2"/>
    <w:rsid w:val="004C540B"/>
    <w:rsid w:val="004E7B53"/>
    <w:rsid w:val="004E7BB2"/>
    <w:rsid w:val="00504C08"/>
    <w:rsid w:val="005547AD"/>
    <w:rsid w:val="00560F9F"/>
    <w:rsid w:val="0057721D"/>
    <w:rsid w:val="005C48DE"/>
    <w:rsid w:val="006546CB"/>
    <w:rsid w:val="006C4C1D"/>
    <w:rsid w:val="006C7847"/>
    <w:rsid w:val="006D6515"/>
    <w:rsid w:val="00735B9F"/>
    <w:rsid w:val="0075461E"/>
    <w:rsid w:val="00761BE4"/>
    <w:rsid w:val="00770306"/>
    <w:rsid w:val="00797B0B"/>
    <w:rsid w:val="007B41E5"/>
    <w:rsid w:val="007F7C4C"/>
    <w:rsid w:val="00805303"/>
    <w:rsid w:val="008334ED"/>
    <w:rsid w:val="00890B6F"/>
    <w:rsid w:val="0093395A"/>
    <w:rsid w:val="009513B6"/>
    <w:rsid w:val="009D6C5B"/>
    <w:rsid w:val="009E4BF4"/>
    <w:rsid w:val="00A010F1"/>
    <w:rsid w:val="00A55467"/>
    <w:rsid w:val="00A637A8"/>
    <w:rsid w:val="00A801FF"/>
    <w:rsid w:val="00A97C33"/>
    <w:rsid w:val="00AA64E2"/>
    <w:rsid w:val="00AD2631"/>
    <w:rsid w:val="00AE770E"/>
    <w:rsid w:val="00B60261"/>
    <w:rsid w:val="00B63507"/>
    <w:rsid w:val="00B74ACB"/>
    <w:rsid w:val="00B8692E"/>
    <w:rsid w:val="00BB3F07"/>
    <w:rsid w:val="00C209CF"/>
    <w:rsid w:val="00C25FC8"/>
    <w:rsid w:val="00C52D96"/>
    <w:rsid w:val="00C96F7A"/>
    <w:rsid w:val="00CA7E82"/>
    <w:rsid w:val="00CC4D9C"/>
    <w:rsid w:val="00CE06E4"/>
    <w:rsid w:val="00D33962"/>
    <w:rsid w:val="00D52B17"/>
    <w:rsid w:val="00D9222D"/>
    <w:rsid w:val="00DC6B79"/>
    <w:rsid w:val="00DE16F0"/>
    <w:rsid w:val="00E41F97"/>
    <w:rsid w:val="00E75AE3"/>
    <w:rsid w:val="00E810EB"/>
    <w:rsid w:val="00F31648"/>
    <w:rsid w:val="00F55390"/>
    <w:rsid w:val="00FE2A4F"/>
    <w:rsid w:val="00FF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95D2"/>
  <w15:chartTrackingRefBased/>
  <w15:docId w15:val="{53459EF9-91D3-4B7F-A3FD-3BBC3647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21D"/>
    <w:pPr>
      <w:spacing w:line="360" w:lineRule="auto"/>
    </w:pPr>
    <w:rPr>
      <w:rFonts w:ascii="Times New Roman" w:hAnsi="Times New Roman"/>
    </w:rPr>
  </w:style>
  <w:style w:type="paragraph" w:styleId="Heading1">
    <w:name w:val="heading 1"/>
    <w:basedOn w:val="Normal"/>
    <w:next w:val="Normal"/>
    <w:link w:val="Heading1Char"/>
    <w:uiPriority w:val="9"/>
    <w:qFormat/>
    <w:rsid w:val="00172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6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6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269C"/>
    <w:pPr>
      <w:ind w:left="720"/>
      <w:contextualSpacing/>
    </w:pPr>
  </w:style>
  <w:style w:type="paragraph" w:styleId="Header">
    <w:name w:val="header"/>
    <w:basedOn w:val="Normal"/>
    <w:link w:val="HeaderChar"/>
    <w:uiPriority w:val="99"/>
    <w:unhideWhenUsed/>
    <w:rsid w:val="00577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21D"/>
    <w:rPr>
      <w:rFonts w:ascii="Times New Roman" w:hAnsi="Times New Roman"/>
    </w:rPr>
  </w:style>
  <w:style w:type="paragraph" w:styleId="Footer">
    <w:name w:val="footer"/>
    <w:basedOn w:val="Normal"/>
    <w:link w:val="FooterChar"/>
    <w:uiPriority w:val="99"/>
    <w:unhideWhenUsed/>
    <w:rsid w:val="00577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21D"/>
    <w:rPr>
      <w:rFonts w:ascii="Times New Roman" w:hAnsi="Times New Roman"/>
    </w:rPr>
  </w:style>
  <w:style w:type="paragraph" w:styleId="BalloonText">
    <w:name w:val="Balloon Text"/>
    <w:basedOn w:val="Normal"/>
    <w:link w:val="BalloonTextChar"/>
    <w:uiPriority w:val="99"/>
    <w:semiHidden/>
    <w:unhideWhenUsed/>
    <w:rsid w:val="00D922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22D"/>
    <w:rPr>
      <w:rFonts w:ascii="Segoe UI" w:hAnsi="Segoe UI" w:cs="Segoe UI"/>
      <w:sz w:val="18"/>
      <w:szCs w:val="18"/>
    </w:rPr>
  </w:style>
  <w:style w:type="character" w:styleId="CommentReference">
    <w:name w:val="annotation reference"/>
    <w:basedOn w:val="DefaultParagraphFont"/>
    <w:uiPriority w:val="99"/>
    <w:semiHidden/>
    <w:unhideWhenUsed/>
    <w:rsid w:val="000F12A2"/>
    <w:rPr>
      <w:sz w:val="16"/>
      <w:szCs w:val="16"/>
    </w:rPr>
  </w:style>
  <w:style w:type="paragraph" w:styleId="CommentText">
    <w:name w:val="annotation text"/>
    <w:basedOn w:val="Normal"/>
    <w:link w:val="CommentTextChar"/>
    <w:uiPriority w:val="99"/>
    <w:semiHidden/>
    <w:unhideWhenUsed/>
    <w:rsid w:val="000F12A2"/>
    <w:pPr>
      <w:spacing w:line="240" w:lineRule="auto"/>
    </w:pPr>
    <w:rPr>
      <w:sz w:val="20"/>
      <w:szCs w:val="20"/>
    </w:rPr>
  </w:style>
  <w:style w:type="character" w:customStyle="1" w:styleId="CommentTextChar">
    <w:name w:val="Comment Text Char"/>
    <w:basedOn w:val="DefaultParagraphFont"/>
    <w:link w:val="CommentText"/>
    <w:uiPriority w:val="99"/>
    <w:semiHidden/>
    <w:rsid w:val="000F12A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F12A2"/>
    <w:rPr>
      <w:b/>
      <w:bCs/>
    </w:rPr>
  </w:style>
  <w:style w:type="character" w:customStyle="1" w:styleId="CommentSubjectChar">
    <w:name w:val="Comment Subject Char"/>
    <w:basedOn w:val="CommentTextChar"/>
    <w:link w:val="CommentSubject"/>
    <w:uiPriority w:val="99"/>
    <w:semiHidden/>
    <w:rsid w:val="000F12A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322796">
      <w:bodyDiv w:val="1"/>
      <w:marLeft w:val="0"/>
      <w:marRight w:val="0"/>
      <w:marTop w:val="0"/>
      <w:marBottom w:val="0"/>
      <w:divBdr>
        <w:top w:val="none" w:sz="0" w:space="0" w:color="auto"/>
        <w:left w:val="none" w:sz="0" w:space="0" w:color="auto"/>
        <w:bottom w:val="none" w:sz="0" w:space="0" w:color="auto"/>
        <w:right w:val="none" w:sz="0" w:space="0" w:color="auto"/>
      </w:divBdr>
    </w:div>
    <w:div w:id="152570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Mon15</b:Tag>
    <b:SourceType>DocumentFromInternetSite</b:SourceType>
    <b:Guid>{A3933E6A-345A-4A76-8E6D-6A5F4DBA0BC0}</b:Guid>
    <b:Title>Montana State University Strategic Plan</b:Title>
    <b:Year>2015</b:Year>
    <b:InternetSiteTitle>Montana State University Web Site</b:InternetSiteTitle>
    <b:URL>http://www.montana.edu/strategicplan/discovery2.html</b:URL>
    <b:RefOrder>1</b:RefOrder>
  </b:Source>
  <b:Source>
    <b:Tag>Uni15</b:Tag>
    <b:SourceType>DocumentFromInternetSite</b:SourceType>
    <b:Guid>{531BB243-3C67-4CE7-BEB6-5A45D635E6DB}</b:Guid>
    <b:Author>
      <b:Author>
        <b:NameList>
          <b:Person>
            <b:Last>Idaho</b:Last>
            <b:First>University</b:First>
            <b:Middle>of</b:Middle>
          </b:Person>
        </b:NameList>
      </b:Author>
    </b:Author>
    <b:Title>University of Idaho Strategic Plan</b:Title>
    <b:InternetSiteTitle>Strategic Plan and Process 2016-2025</b:InternetSiteTitle>
    <b:Year>2015</b:Year>
    <b:Month>August</b:Month>
    <b:URL>https://www.uidaho.edu/~/media/UIdaho-Responsive/Files/provost/StrategicPlan/UI%20Strategic%20Plan%202016-2025%20DRAFT.ashx</b:URL>
    <b:RefOrder>2</b:RefOrder>
  </b:Source>
</b:Sources>
</file>

<file path=customXml/itemProps1.xml><?xml version="1.0" encoding="utf-8"?>
<ds:datastoreItem xmlns:ds="http://schemas.openxmlformats.org/officeDocument/2006/customXml" ds:itemID="{894D0380-AFD4-4CE1-B1EB-41E3D9DED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11</Pages>
  <Words>4213</Words>
  <Characters>24016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Harmon</dc:creator>
  <cp:keywords/>
  <dc:description/>
  <cp:lastModifiedBy>Wilson-Harmon, Paul</cp:lastModifiedBy>
  <cp:revision>3</cp:revision>
  <cp:lastPrinted>2018-02-12T19:11:00Z</cp:lastPrinted>
  <dcterms:created xsi:type="dcterms:W3CDTF">2018-03-25T16:05:00Z</dcterms:created>
  <dcterms:modified xsi:type="dcterms:W3CDTF">2018-03-26T17:39:00Z</dcterms:modified>
</cp:coreProperties>
</file>